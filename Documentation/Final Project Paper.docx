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2F2D6622" w14:textId="77777777" w:rsidR="00664516" w:rsidRDefault="00664516">
      <w:pPr>
        <w:pStyle w:val="Authors"/>
        <w:framePr w:wrap="notBeside"/>
        <w:rPr>
          <w:kern w:val="28"/>
          <w:sz w:val="48"/>
          <w:szCs w:val="48"/>
        </w:rPr>
      </w:pPr>
      <w:r w:rsidRPr="00664516">
        <w:rPr>
          <w:kern w:val="28"/>
          <w:sz w:val="48"/>
          <w:szCs w:val="48"/>
        </w:rPr>
        <w:t xml:space="preserve">Cloud Instance Automation </w:t>
      </w:r>
    </w:p>
    <w:p w14:paraId="046526BF" w14:textId="109ECFBA" w:rsidR="00E97402" w:rsidRDefault="00664516">
      <w:pPr>
        <w:pStyle w:val="Authors"/>
        <w:framePr w:wrap="notBeside"/>
      </w:pPr>
      <w:r>
        <w:t xml:space="preserve">Chris Ballenger, </w:t>
      </w:r>
      <w:r w:rsidR="006A7F43">
        <w:t xml:space="preserve">Blaine Brewer , Tom Gianelle, </w:t>
      </w:r>
      <w:r>
        <w:t>Venkat Kasarla</w:t>
      </w:r>
    </w:p>
    <w:p w14:paraId="4F190720" w14:textId="0C23EE07" w:rsidR="00E97402" w:rsidRDefault="00E97402" w:rsidP="00495FCB">
      <w:pPr>
        <w:pStyle w:val="Abstract"/>
      </w:pPr>
      <w:r>
        <w:rPr>
          <w:i/>
          <w:iCs/>
        </w:rPr>
        <w:t>Abstract</w:t>
      </w:r>
      <w:r>
        <w:t>—</w:t>
      </w:r>
      <w:bookmarkStart w:id="0" w:name="PointTmp"/>
      <w:r w:rsidR="00495FCB" w:rsidRPr="00495FCB">
        <w:t xml:space="preserve"> Comparative analysis of Cloud-based methods for automating end-to-end process to train and deploy machine learning models.  Our design was derived from “The Resource Allocation Optimization Problem for Cloud Computing Environments.”  The researcher Victor Yim, spent countless hours manually building Cloud instances for his report.  We wanted to see what it takes to automate that process.</w:t>
      </w:r>
    </w:p>
    <w:bookmarkEnd w:id="0"/>
    <w:p w14:paraId="0E3326CD" w14:textId="77777777" w:rsidR="00E97402" w:rsidRDefault="00E97402">
      <w:pPr>
        <w:pStyle w:val="Heading1"/>
      </w:pPr>
      <w:r>
        <w:t>I</w:t>
      </w:r>
      <w:r>
        <w:rPr>
          <w:sz w:val="16"/>
          <w:szCs w:val="16"/>
        </w:rPr>
        <w:t>NTRODUCTION</w:t>
      </w:r>
    </w:p>
    <w:p w14:paraId="5B644796" w14:textId="36CB642A" w:rsidR="00E97402" w:rsidRDefault="00495FCB">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338C97AB" w14:textId="42916EBB" w:rsidR="00495FCB" w:rsidRDefault="00495FCB" w:rsidP="00495FCB">
      <w:pPr>
        <w:pStyle w:val="Text"/>
        <w:ind w:firstLine="0"/>
      </w:pPr>
      <w:r>
        <w:t xml:space="preserve">UR goals were to simplify the process by automating many of the steps for configuring machine learning development environments and provide a simple framework for comparing </w:t>
      </w:r>
      <w:r w:rsidR="001406D0" w:rsidRPr="002F2DE9">
        <w:t>cloud</w:t>
      </w:r>
      <w:r w:rsidRPr="002F2DE9">
        <w:t xml:space="preserve"> </w:t>
      </w:r>
      <w:r w:rsidR="001406D0" w:rsidRPr="002F2DE9">
        <w:t>provider</w:t>
      </w:r>
      <w:r w:rsidR="001406D0">
        <w:t xml:space="preserve"> </w:t>
      </w:r>
      <w:r>
        <w:t xml:space="preserve">costs. </w:t>
      </w:r>
    </w:p>
    <w:p w14:paraId="61591922" w14:textId="77777777" w:rsidR="00495FCB" w:rsidRDefault="00495FCB" w:rsidP="00495FCB">
      <w:pPr>
        <w:pStyle w:val="Text"/>
        <w:ind w:firstLine="0"/>
      </w:pPr>
    </w:p>
    <w:p w14:paraId="30084F90" w14:textId="783BEAC5" w:rsidR="00664516" w:rsidRDefault="00495FCB" w:rsidP="00495FCB">
      <w:pPr>
        <w:pStyle w:val="Text"/>
      </w:pPr>
      <w:r>
        <w:t>In “The Resource Allocation Optimization Problem for Cloud Computing Environments”, a research paper that explores the process of walking the tightrope of cost versus performance while deploying a cloud model, the researcher</w:t>
      </w:r>
      <w:r w:rsidR="001406D0">
        <w:t xml:space="preserve">’s </w:t>
      </w:r>
      <w:r w:rsidR="001406D0" w:rsidRPr="002F2DE9">
        <w:t xml:space="preserve">main challenge was </w:t>
      </w:r>
      <w:r w:rsidRPr="002F2DE9">
        <w:t>creat</w:t>
      </w:r>
      <w:r w:rsidR="001406D0" w:rsidRPr="002F2DE9">
        <w:t>ing</w:t>
      </w:r>
      <w:r w:rsidRPr="002F2DE9">
        <w:t xml:space="preserve"> each compute instance, se</w:t>
      </w:r>
      <w:r w:rsidR="001406D0" w:rsidRPr="002F2DE9">
        <w:t>tting up</w:t>
      </w:r>
      <w:r w:rsidRPr="002F2DE9">
        <w:t xml:space="preserve"> environments, and train</w:t>
      </w:r>
      <w:r w:rsidR="001406D0" w:rsidRPr="002F2DE9">
        <w:t>ing</w:t>
      </w:r>
      <w:r w:rsidRPr="002F2DE9">
        <w:t>/test</w:t>
      </w:r>
      <w:r w:rsidR="001406D0" w:rsidRPr="002F2DE9">
        <w:t>ing</w:t>
      </w:r>
      <w:r w:rsidRPr="002F2DE9">
        <w:t xml:space="preserve"> models </w:t>
      </w:r>
      <w:r>
        <w:t xml:space="preserve">to obtain results.  The researcher then </w:t>
      </w:r>
      <w:r w:rsidR="001406D0" w:rsidRPr="002F2DE9">
        <w:t xml:space="preserve">needed </w:t>
      </w:r>
      <w:r w:rsidRPr="002F2DE9">
        <w:t>to determine</w:t>
      </w:r>
      <w:r w:rsidR="001406D0" w:rsidRPr="002F2DE9">
        <w:t xml:space="preserve"> which cloud provider to select, </w:t>
      </w:r>
      <w:r w:rsidRPr="002F2DE9">
        <w:t>based upon ease of deployment</w:t>
      </w:r>
      <w:r w:rsidR="001406D0" w:rsidRPr="002F2DE9">
        <w:t>,</w:t>
      </w:r>
      <w:r w:rsidRPr="002F2DE9">
        <w:t xml:space="preserve"> maintenance </w:t>
      </w:r>
      <w:r w:rsidR="001406D0" w:rsidRPr="002F2DE9">
        <w:t xml:space="preserve">cost </w:t>
      </w:r>
      <w:r w:rsidRPr="002F2DE9">
        <w:t xml:space="preserve">and </w:t>
      </w:r>
      <w:r w:rsidR="001406D0" w:rsidRPr="002F2DE9">
        <w:t>operating expense</w:t>
      </w:r>
      <w:r w:rsidRPr="002F2DE9">
        <w:t>.</w:t>
      </w:r>
      <w:r>
        <w:t xml:space="preserve">  </w:t>
      </w:r>
      <w:r w:rsidR="00184971" w:rsidRPr="002F2DE9">
        <w:t xml:space="preserve">Whether you are working within the constraints of this research problem </w:t>
      </w:r>
      <w:r w:rsidR="001406D0" w:rsidRPr="002F2DE9">
        <w:t xml:space="preserve">or </w:t>
      </w:r>
      <w:r w:rsidR="00184971" w:rsidRPr="002F2DE9">
        <w:t xml:space="preserve">you are an analyst trying to make </w:t>
      </w:r>
      <w:r w:rsidR="00134AE4" w:rsidRPr="002F2DE9">
        <w:t>business critical decisions for your company with limited time</w:t>
      </w:r>
      <w:r w:rsidR="001406D0" w:rsidRPr="002F2DE9">
        <w:t>, the nuances and complexity involved in productionizing a</w:t>
      </w:r>
      <w:r w:rsidR="00184971" w:rsidRPr="002F2DE9">
        <w:t xml:space="preserve"> learning model can </w:t>
      </w:r>
      <w:r w:rsidR="00134AE4" w:rsidRPr="002F2DE9">
        <w:t>add unnecessary time to your deployment</w:t>
      </w:r>
      <w:r w:rsidR="00184971" w:rsidRPr="002F2DE9">
        <w:t xml:space="preserve">.  A more ideal </w:t>
      </w:r>
      <w:r w:rsidR="00134AE4" w:rsidRPr="002F2DE9">
        <w:t>strategy</w:t>
      </w:r>
      <w:r w:rsidR="00184971" w:rsidRPr="002F2DE9">
        <w:t xml:space="preserve"> would employ automation to productionize a learning model so </w:t>
      </w:r>
      <w:r w:rsidR="00134AE4" w:rsidRPr="002F2DE9">
        <w:t xml:space="preserve">the analyst </w:t>
      </w:r>
      <w:r w:rsidR="00184971" w:rsidRPr="002F2DE9">
        <w:t>can concentrate on more important things that add value to the research or business.</w:t>
      </w:r>
      <w:r w:rsidR="00184971">
        <w:t xml:space="preserve"> </w:t>
      </w:r>
    </w:p>
    <w:p w14:paraId="7792B89C" w14:textId="77777777" w:rsidR="00495FCB" w:rsidRDefault="00495FCB" w:rsidP="00495FCB">
      <w:pPr>
        <w:pStyle w:val="Text"/>
      </w:pPr>
    </w:p>
    <w:p w14:paraId="68323E37" w14:textId="64608FDE" w:rsidR="00664516" w:rsidRDefault="00664516" w:rsidP="00495FCB">
      <w:pPr>
        <w:pStyle w:val="Text"/>
      </w:pPr>
      <w:r>
        <w:t xml:space="preserve">Below is an overview of the initial two main objectives (automation and cost comparison) documented in this paper:   </w:t>
      </w:r>
    </w:p>
    <w:p w14:paraId="3EB4593A" w14:textId="3ED3C81C" w:rsidR="00664516" w:rsidRDefault="00664516" w:rsidP="00664516">
      <w:pPr>
        <w:pStyle w:val="Text"/>
        <w:numPr>
          <w:ilvl w:val="0"/>
          <w:numId w:val="41"/>
        </w:numPr>
      </w:pPr>
      <w:r w:rsidRPr="00664516">
        <w:t xml:space="preserve">Automation of machine learning (ML) end-to-end workflow.  The automation of creating an ML environment supports everything from training a model to the deployment of a web service.  </w:t>
      </w:r>
      <w:r w:rsidR="002975DE" w:rsidRPr="002F2DE9">
        <w:t>Figure 1</w:t>
      </w:r>
      <w:r w:rsidRPr="002F2DE9">
        <w:t xml:space="preserve"> </w:t>
      </w:r>
      <w:r w:rsidR="002975DE" w:rsidRPr="002F2DE9">
        <w:t>shows the overall structure of the design from a high level</w:t>
      </w:r>
      <w:r w:rsidRPr="00664516">
        <w:t xml:space="preserve">.  We provided automation for creating both a dedicated compute instance and serverless method for model deployment.  We believe by automating this design we can provide a reusable </w:t>
      </w:r>
      <w:r w:rsidR="00C921CA">
        <w:t>deployment</w:t>
      </w:r>
      <w:r w:rsidRPr="00664516">
        <w:t xml:space="preserve"> base </w:t>
      </w:r>
      <w:r w:rsidR="00311B6F">
        <w:t>to</w:t>
      </w:r>
      <w:r w:rsidR="00311B6F" w:rsidRPr="00664516">
        <w:t xml:space="preserve"> </w:t>
      </w:r>
      <w:r w:rsidRPr="00664516">
        <w:t>quickly build, train and deploy our machine learning models.</w:t>
      </w:r>
    </w:p>
    <w:p w14:paraId="6A91B90D" w14:textId="1EE3A536" w:rsidR="00664516" w:rsidRDefault="00664516" w:rsidP="00664516">
      <w:pPr>
        <w:pStyle w:val="Text"/>
        <w:ind w:firstLine="0"/>
      </w:pPr>
    </w:p>
    <w:p w14:paraId="4A27986B" w14:textId="50181841" w:rsidR="00664516" w:rsidRDefault="00664516" w:rsidP="00495FCB">
      <w:pPr>
        <w:jc w:val="center"/>
        <w:rPr>
          <w:rFonts w:ascii="Arial" w:hAnsi="Arial" w:cs="Arial"/>
          <w:color w:val="000000"/>
          <w:sz w:val="22"/>
          <w:szCs w:val="22"/>
          <w:bdr w:val="none" w:sz="0" w:space="0" w:color="auto" w:frame="1"/>
        </w:rPr>
      </w:pPr>
      <w:r w:rsidRPr="00664516">
        <w:rPr>
          <w:rFonts w:ascii="Arial" w:hAnsi="Arial" w:cs="Arial"/>
          <w:color w:val="000000"/>
          <w:sz w:val="22"/>
          <w:szCs w:val="22"/>
          <w:bdr w:val="none" w:sz="0" w:space="0" w:color="auto" w:frame="1"/>
        </w:rPr>
        <w:fldChar w:fldCharType="begin"/>
      </w:r>
      <w:r w:rsidRPr="00664516">
        <w:rPr>
          <w:rFonts w:ascii="Arial" w:hAnsi="Arial" w:cs="Arial"/>
          <w:color w:val="000000"/>
          <w:sz w:val="22"/>
          <w:szCs w:val="22"/>
          <w:bdr w:val="none" w:sz="0" w:space="0" w:color="auto" w:frame="1"/>
        </w:rPr>
        <w:instrText xml:space="preserve"> INCLUDEPICTURE "https://lh3.googleusercontent.com/mvJwdtBXNeHENfB7ZXBSCYns4uM7A6-dJjf0uOguC3hYn_Y_wlGkITQeJHS8k8Ogfk2FkJHwFi3Z35Ernh0Q-KnCK64w6rLbLN1sL9Bu6QGplC5Zd6rqXh0rD2Kw4wLVsOXpQ8px" \* MERGEFORMATINET </w:instrText>
      </w:r>
      <w:r w:rsidRPr="00664516">
        <w:rPr>
          <w:rFonts w:ascii="Arial" w:hAnsi="Arial" w:cs="Arial"/>
          <w:color w:val="000000"/>
          <w:sz w:val="22"/>
          <w:szCs w:val="22"/>
          <w:bdr w:val="none" w:sz="0" w:space="0" w:color="auto" w:frame="1"/>
        </w:rPr>
        <w:fldChar w:fldCharType="separate"/>
      </w:r>
      <w:r w:rsidRPr="00664516">
        <w:rPr>
          <w:rFonts w:ascii="Arial" w:hAnsi="Arial" w:cs="Arial"/>
          <w:noProof/>
          <w:color w:val="000000"/>
          <w:sz w:val="22"/>
          <w:szCs w:val="22"/>
          <w:bdr w:val="none" w:sz="0" w:space="0" w:color="auto" w:frame="1"/>
        </w:rPr>
        <w:drawing>
          <wp:inline distT="0" distB="0" distL="0" distR="0" wp14:anchorId="4E3E614D" wp14:editId="2D4B439F">
            <wp:extent cx="2252382" cy="1140938"/>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740" cy="1164927"/>
                    </a:xfrm>
                    <a:prstGeom prst="rect">
                      <a:avLst/>
                    </a:prstGeom>
                    <a:noFill/>
                    <a:ln>
                      <a:noFill/>
                    </a:ln>
                  </pic:spPr>
                </pic:pic>
              </a:graphicData>
            </a:graphic>
          </wp:inline>
        </w:drawing>
      </w:r>
      <w:r w:rsidRPr="00664516">
        <w:rPr>
          <w:rFonts w:ascii="Arial" w:hAnsi="Arial" w:cs="Arial"/>
          <w:color w:val="000000"/>
          <w:sz w:val="22"/>
          <w:szCs w:val="22"/>
          <w:bdr w:val="none" w:sz="0" w:space="0" w:color="auto" w:frame="1"/>
        </w:rPr>
        <w:fldChar w:fldCharType="end"/>
      </w:r>
    </w:p>
    <w:p w14:paraId="47675346" w14:textId="1E88B8BB" w:rsidR="002975DE" w:rsidRPr="002975DE" w:rsidRDefault="002975DE" w:rsidP="00495FCB">
      <w:pPr>
        <w:jc w:val="center"/>
        <w:rPr>
          <w:rFonts w:ascii="Arial" w:hAnsi="Arial" w:cs="Arial"/>
          <w:color w:val="000000"/>
          <w:sz w:val="12"/>
          <w:szCs w:val="22"/>
          <w:bdr w:val="none" w:sz="0" w:space="0" w:color="auto" w:frame="1"/>
        </w:rPr>
      </w:pPr>
      <w:r w:rsidRPr="002975DE">
        <w:rPr>
          <w:rFonts w:ascii="Arial" w:hAnsi="Arial" w:cs="Arial"/>
          <w:color w:val="000000"/>
          <w:sz w:val="12"/>
          <w:szCs w:val="22"/>
          <w:bdr w:val="none" w:sz="0" w:space="0" w:color="auto" w:frame="1"/>
        </w:rPr>
        <w:t>Figure 1</w:t>
      </w:r>
    </w:p>
    <w:p w14:paraId="07403349" w14:textId="77777777" w:rsidR="00495FCB" w:rsidRPr="00664516" w:rsidRDefault="00495FCB" w:rsidP="00495FCB">
      <w:pPr>
        <w:jc w:val="center"/>
        <w:rPr>
          <w:sz w:val="24"/>
          <w:szCs w:val="24"/>
        </w:rPr>
      </w:pPr>
    </w:p>
    <w:p w14:paraId="1E45B893" w14:textId="0BC12E93" w:rsidR="00664516" w:rsidRDefault="00664516" w:rsidP="00495FCB">
      <w:pPr>
        <w:pStyle w:val="Text"/>
        <w:numPr>
          <w:ilvl w:val="0"/>
          <w:numId w:val="41"/>
        </w:numPr>
      </w:pPr>
      <w:r w:rsidRPr="00664516">
        <w:t xml:space="preserve">For our research project, we also wanted to explore options available to instantaneously fetch up-to-date pricing of the </w:t>
      </w:r>
      <w:r w:rsidR="002F2DE9">
        <w:t>relevant</w:t>
      </w:r>
      <w:r w:rsidR="00311B6F">
        <w:t xml:space="preserve"> resources</w:t>
      </w:r>
      <w:r w:rsidR="00243D73">
        <w:t xml:space="preserve"> </w:t>
      </w:r>
      <w:r w:rsidRPr="00664516">
        <w:t xml:space="preserve">we used </w:t>
      </w:r>
      <w:r w:rsidR="00311B6F">
        <w:t>in our development.</w:t>
      </w:r>
      <w:r w:rsidRPr="00664516">
        <w:t xml:space="preserve"> </w:t>
      </w:r>
      <w:r w:rsidR="00311B6F">
        <w:t>I</w:t>
      </w:r>
      <w:r w:rsidRPr="00664516">
        <w:t xml:space="preserve">n a production environment, </w:t>
      </w:r>
      <w:r w:rsidR="00311B6F">
        <w:t xml:space="preserve">this </w:t>
      </w:r>
      <w:r w:rsidRPr="00664516">
        <w:t xml:space="preserve">would allow the user to make a </w:t>
      </w:r>
      <w:r w:rsidR="00243D73" w:rsidRPr="00664516">
        <w:t>cost-conscious decision</w:t>
      </w:r>
      <w:r w:rsidRPr="00664516">
        <w:t xml:space="preserve"> on which platform and service they should </w:t>
      </w:r>
      <w:r w:rsidR="00311B6F">
        <w:t>use to deploy their model</w:t>
      </w:r>
      <w:r w:rsidRPr="00664516">
        <w:t>.  Both Google Cloud and AWS offer resource pricing data to their customers via a RESTful API</w:t>
      </w:r>
      <w:r w:rsidR="00311B6F">
        <w:t>,</w:t>
      </w:r>
      <w:r w:rsidRPr="00664516">
        <w:t xml:space="preserve"> where the response is delivered in a convenient JSON format.  In order to make the data more readable for potential users, we developed an R process to query the data, reformat the response into a </w:t>
      </w:r>
      <w:r w:rsidR="00311B6F">
        <w:t xml:space="preserve">columnar format, </w:t>
      </w:r>
      <w:r w:rsidRPr="00664516">
        <w:t>and push that data to an Azure SQL database for future use.</w:t>
      </w:r>
    </w:p>
    <w:p w14:paraId="5826132A" w14:textId="7BA4C6E8" w:rsidR="00BF0C69" w:rsidRDefault="00BF0C69" w:rsidP="00664516">
      <w:pPr>
        <w:pStyle w:val="Text"/>
        <w:ind w:firstLine="0"/>
      </w:pPr>
    </w:p>
    <w:p w14:paraId="47BA1C46" w14:textId="71F759AA" w:rsidR="00E97B99" w:rsidRDefault="00664516" w:rsidP="00E97B99">
      <w:pPr>
        <w:pStyle w:val="Heading1"/>
      </w:pPr>
      <w:r>
        <w:t>Cloud Comparison</w:t>
      </w:r>
    </w:p>
    <w:p w14:paraId="3290353E" w14:textId="1FF8F435" w:rsidR="0037551B" w:rsidRDefault="00495FCB" w:rsidP="00495FCB">
      <w:pPr>
        <w:pStyle w:val="FigureCaption"/>
        <w:ind w:firstLine="202"/>
        <w:rPr>
          <w:sz w:val="20"/>
          <w:szCs w:val="20"/>
        </w:rPr>
      </w:pPr>
      <w:r w:rsidRPr="00495FCB">
        <w:rPr>
          <w:sz w:val="20"/>
          <w:szCs w:val="20"/>
        </w:rPr>
        <w:t>In order to learn how to make Cloud Computing work for us, as Data Scientist</w:t>
      </w:r>
      <w:r w:rsidR="00311B6F">
        <w:rPr>
          <w:sz w:val="20"/>
          <w:szCs w:val="20"/>
        </w:rPr>
        <w:t>s</w:t>
      </w:r>
      <w:r w:rsidRPr="00495FCB">
        <w:rPr>
          <w:sz w:val="20"/>
          <w:szCs w:val="20"/>
        </w:rPr>
        <w:t>, we explored what it takes to train and deploy within the cloud.  For our project, we have selected Amazon and Google’s IaaS and SaaS platforms</w:t>
      </w:r>
      <w:r w:rsidR="00311B6F">
        <w:rPr>
          <w:sz w:val="20"/>
          <w:szCs w:val="20"/>
        </w:rPr>
        <w:t>, which includes</w:t>
      </w:r>
      <w:r w:rsidRPr="00495FCB">
        <w:rPr>
          <w:sz w:val="20"/>
          <w:szCs w:val="20"/>
        </w:rPr>
        <w:t xml:space="preserve"> server</w:t>
      </w:r>
      <w:r w:rsidR="00311B6F">
        <w:rPr>
          <w:sz w:val="20"/>
          <w:szCs w:val="20"/>
        </w:rPr>
        <w:t>-based</w:t>
      </w:r>
      <w:r w:rsidRPr="00495FCB">
        <w:rPr>
          <w:sz w:val="20"/>
          <w:szCs w:val="20"/>
        </w:rPr>
        <w:t xml:space="preserve"> and serverless </w:t>
      </w:r>
      <w:r w:rsidR="00243D73" w:rsidRPr="00495FCB">
        <w:rPr>
          <w:sz w:val="20"/>
          <w:szCs w:val="20"/>
        </w:rPr>
        <w:t>configurations</w:t>
      </w:r>
      <w:r w:rsidR="00243D73">
        <w:rPr>
          <w:sz w:val="20"/>
          <w:szCs w:val="20"/>
        </w:rPr>
        <w:t>.</w:t>
      </w:r>
      <w:r w:rsidRPr="00495FCB">
        <w:rPr>
          <w:sz w:val="20"/>
          <w:szCs w:val="20"/>
        </w:rPr>
        <w:t xml:space="preserve">  </w:t>
      </w:r>
      <w:r w:rsidR="00311B6F">
        <w:rPr>
          <w:sz w:val="20"/>
          <w:szCs w:val="20"/>
        </w:rPr>
        <w:t>Figure 2</w:t>
      </w:r>
      <w:r w:rsidRPr="00495FCB">
        <w:rPr>
          <w:sz w:val="20"/>
          <w:szCs w:val="20"/>
        </w:rPr>
        <w:t xml:space="preserve"> </w:t>
      </w:r>
      <w:r w:rsidR="00311B6F">
        <w:rPr>
          <w:sz w:val="20"/>
          <w:szCs w:val="20"/>
        </w:rPr>
        <w:t>breaks down the resources used in each configuration</w:t>
      </w:r>
      <w:r w:rsidRPr="00495FCB">
        <w:rPr>
          <w:sz w:val="20"/>
          <w:szCs w:val="20"/>
        </w:rPr>
        <w:t>.</w:t>
      </w:r>
    </w:p>
    <w:p w14:paraId="597E37A8" w14:textId="77777777" w:rsidR="00495FCB" w:rsidRDefault="00495FCB" w:rsidP="00495FCB">
      <w:pPr>
        <w:pStyle w:val="FigureCaption"/>
        <w:rPr>
          <w:sz w:val="20"/>
          <w:szCs w:val="20"/>
        </w:rPr>
      </w:pPr>
    </w:p>
    <w:p w14:paraId="62061EC6" w14:textId="6D08BE52" w:rsidR="00495FCB" w:rsidRDefault="00495FCB" w:rsidP="00495FCB">
      <w:pPr>
        <w:pStyle w:val="FigureCaption"/>
        <w:rPr>
          <w:sz w:val="20"/>
          <w:szCs w:val="20"/>
        </w:rPr>
      </w:pPr>
      <w:r w:rsidRPr="00495FCB">
        <w:rPr>
          <w:noProof/>
          <w:sz w:val="20"/>
          <w:szCs w:val="20"/>
        </w:rPr>
        <w:drawing>
          <wp:inline distT="0" distB="0" distL="0" distR="0" wp14:anchorId="30FF431C" wp14:editId="701F4D2A">
            <wp:extent cx="3200400" cy="9810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981075"/>
                    </a:xfrm>
                    <a:prstGeom prst="rect">
                      <a:avLst/>
                    </a:prstGeom>
                  </pic:spPr>
                </pic:pic>
              </a:graphicData>
            </a:graphic>
          </wp:inline>
        </w:drawing>
      </w:r>
    </w:p>
    <w:p w14:paraId="037A4A60" w14:textId="3F8C1054" w:rsidR="006321B9" w:rsidRPr="00243D73" w:rsidRDefault="006321B9" w:rsidP="00243D73">
      <w:pPr>
        <w:pStyle w:val="FigureCaption"/>
        <w:jc w:val="center"/>
        <w:rPr>
          <w:sz w:val="12"/>
          <w:szCs w:val="20"/>
        </w:rPr>
      </w:pPr>
      <w:r w:rsidRPr="00243D73">
        <w:rPr>
          <w:sz w:val="12"/>
          <w:szCs w:val="20"/>
        </w:rPr>
        <w:t>Figure 1</w:t>
      </w:r>
    </w:p>
    <w:p w14:paraId="19DA169B" w14:textId="77777777" w:rsidR="00495FCB" w:rsidRDefault="00495FCB" w:rsidP="00495FCB">
      <w:pPr>
        <w:pStyle w:val="FigureCaption"/>
        <w:rPr>
          <w:sz w:val="20"/>
          <w:szCs w:val="20"/>
        </w:rPr>
      </w:pPr>
    </w:p>
    <w:p w14:paraId="28FCCBC0" w14:textId="2E28EBE9" w:rsidR="00495FCB" w:rsidRPr="00495FCB" w:rsidRDefault="00495FCB" w:rsidP="00495FCB">
      <w:pPr>
        <w:pStyle w:val="FigureCaption"/>
        <w:ind w:firstLine="202"/>
        <w:rPr>
          <w:sz w:val="20"/>
          <w:szCs w:val="20"/>
        </w:rPr>
      </w:pPr>
      <w:r w:rsidRPr="00495FCB">
        <w:rPr>
          <w:sz w:val="20"/>
          <w:szCs w:val="20"/>
        </w:rPr>
        <w:t xml:space="preserve">The only requirement we set for ourselves is the ability to automate the entire process by leveraging each services API.  Amazon has an extensive SDK library for Python called boto3 and a SageMaker library </w:t>
      </w:r>
      <w:r w:rsidR="0006565B">
        <w:rPr>
          <w:sz w:val="20"/>
          <w:szCs w:val="20"/>
        </w:rPr>
        <w:t>for our serverless implementation</w:t>
      </w:r>
      <w:r w:rsidRPr="00495FCB">
        <w:rPr>
          <w:sz w:val="20"/>
          <w:szCs w:val="20"/>
        </w:rPr>
        <w:t xml:space="preserve">.  Google Cloud’s API is </w:t>
      </w:r>
      <w:r w:rsidR="0006565B">
        <w:rPr>
          <w:sz w:val="20"/>
          <w:szCs w:val="20"/>
        </w:rPr>
        <w:t>accessed</w:t>
      </w:r>
      <w:r w:rsidR="0006565B" w:rsidRPr="00495FCB">
        <w:rPr>
          <w:sz w:val="20"/>
          <w:szCs w:val="20"/>
        </w:rPr>
        <w:t xml:space="preserve"> </w:t>
      </w:r>
      <w:r w:rsidRPr="00495FCB">
        <w:rPr>
          <w:sz w:val="20"/>
          <w:szCs w:val="20"/>
        </w:rPr>
        <w:t>through REST requests</w:t>
      </w:r>
      <w:r w:rsidR="0006565B">
        <w:rPr>
          <w:sz w:val="20"/>
          <w:szCs w:val="20"/>
        </w:rPr>
        <w:t>, which proved to be less intuitive than the GCP command line tool that Google offers.</w:t>
      </w:r>
      <w:r w:rsidRPr="00495FCB">
        <w:rPr>
          <w:sz w:val="20"/>
          <w:szCs w:val="20"/>
        </w:rPr>
        <w:t xml:space="preserve">  We chose to leverage </w:t>
      </w:r>
      <w:r w:rsidR="0006565B">
        <w:rPr>
          <w:sz w:val="20"/>
          <w:szCs w:val="20"/>
        </w:rPr>
        <w:t xml:space="preserve">the </w:t>
      </w:r>
      <w:r w:rsidRPr="00495FCB">
        <w:rPr>
          <w:sz w:val="20"/>
          <w:szCs w:val="20"/>
        </w:rPr>
        <w:t>command line tool</w:t>
      </w:r>
      <w:r w:rsidR="0006565B">
        <w:rPr>
          <w:sz w:val="20"/>
          <w:szCs w:val="20"/>
        </w:rPr>
        <w:t xml:space="preserve"> to automate our process</w:t>
      </w:r>
      <w:r w:rsidRPr="00495FCB">
        <w:rPr>
          <w:sz w:val="20"/>
          <w:szCs w:val="20"/>
        </w:rPr>
        <w:t xml:space="preserve">. </w:t>
      </w:r>
      <w:r w:rsidR="0006565B">
        <w:rPr>
          <w:sz w:val="20"/>
          <w:szCs w:val="20"/>
        </w:rPr>
        <w:t xml:space="preserve">Although not ideal for a true production </w:t>
      </w:r>
      <w:r w:rsidR="0006565B">
        <w:rPr>
          <w:sz w:val="20"/>
          <w:szCs w:val="20"/>
        </w:rPr>
        <w:lastRenderedPageBreak/>
        <w:t xml:space="preserve">application, </w:t>
      </w:r>
      <w:r w:rsidRPr="00495FCB">
        <w:rPr>
          <w:sz w:val="20"/>
          <w:szCs w:val="20"/>
        </w:rPr>
        <w:t xml:space="preserve"> </w:t>
      </w:r>
      <w:r w:rsidR="0006565B">
        <w:rPr>
          <w:sz w:val="20"/>
          <w:szCs w:val="20"/>
        </w:rPr>
        <w:t>o</w:t>
      </w:r>
      <w:r w:rsidRPr="00495FCB">
        <w:rPr>
          <w:sz w:val="20"/>
          <w:szCs w:val="20"/>
        </w:rPr>
        <w:t xml:space="preserve">ur </w:t>
      </w:r>
      <w:r w:rsidR="0006565B">
        <w:rPr>
          <w:sz w:val="20"/>
          <w:szCs w:val="20"/>
        </w:rPr>
        <w:t xml:space="preserve">development was done in Jupyter Notebook, where python executes each shell request, in order to better demonstrate the steps of our </w:t>
      </w:r>
      <w:r w:rsidR="00243D73">
        <w:rPr>
          <w:sz w:val="20"/>
          <w:szCs w:val="20"/>
        </w:rPr>
        <w:t>automation.</w:t>
      </w:r>
    </w:p>
    <w:p w14:paraId="05214BA3" w14:textId="77777777" w:rsidR="00495FCB" w:rsidRPr="00495FCB" w:rsidRDefault="00495FCB" w:rsidP="00495FCB">
      <w:pPr>
        <w:pStyle w:val="FigureCaption"/>
        <w:rPr>
          <w:sz w:val="20"/>
          <w:szCs w:val="20"/>
        </w:rPr>
      </w:pPr>
    </w:p>
    <w:p w14:paraId="695F593F" w14:textId="000E8500" w:rsidR="00495FCB" w:rsidRPr="00495FCB" w:rsidRDefault="00495FCB" w:rsidP="00495FCB">
      <w:pPr>
        <w:pStyle w:val="FigureCaption"/>
        <w:ind w:firstLine="202"/>
        <w:rPr>
          <w:sz w:val="20"/>
          <w:szCs w:val="20"/>
        </w:rPr>
      </w:pPr>
      <w:r w:rsidRPr="00495FCB">
        <w:rPr>
          <w:sz w:val="20"/>
          <w:szCs w:val="20"/>
        </w:rPr>
        <w:t>Our GCP and EC2 solution</w:t>
      </w:r>
      <w:r w:rsidR="0006565B">
        <w:rPr>
          <w:sz w:val="20"/>
          <w:szCs w:val="20"/>
        </w:rPr>
        <w:t>s</w:t>
      </w:r>
      <w:r w:rsidRPr="00495FCB">
        <w:rPr>
          <w:sz w:val="20"/>
          <w:szCs w:val="20"/>
        </w:rPr>
        <w:t xml:space="preserve"> provided the most flexibility</w:t>
      </w:r>
      <w:r w:rsidR="0006565B">
        <w:rPr>
          <w:sz w:val="20"/>
          <w:szCs w:val="20"/>
        </w:rPr>
        <w:t>, with lesser cost</w:t>
      </w:r>
      <w:r w:rsidRPr="00495FCB">
        <w:rPr>
          <w:sz w:val="20"/>
          <w:szCs w:val="20"/>
        </w:rPr>
        <w:t xml:space="preserve">.  We </w:t>
      </w:r>
      <w:r w:rsidR="0006565B">
        <w:rPr>
          <w:sz w:val="20"/>
          <w:szCs w:val="20"/>
        </w:rPr>
        <w:t>were</w:t>
      </w:r>
      <w:r w:rsidR="0006565B" w:rsidRPr="00495FCB">
        <w:rPr>
          <w:sz w:val="20"/>
          <w:szCs w:val="20"/>
        </w:rPr>
        <w:t xml:space="preserve"> </w:t>
      </w:r>
      <w:r w:rsidRPr="00495FCB">
        <w:rPr>
          <w:sz w:val="20"/>
          <w:szCs w:val="20"/>
        </w:rPr>
        <w:t>able to create an instance and mount our cloud storage</w:t>
      </w:r>
      <w:r w:rsidR="0006565B">
        <w:rPr>
          <w:sz w:val="20"/>
          <w:szCs w:val="20"/>
        </w:rPr>
        <w:t xml:space="preserve"> bucket</w:t>
      </w:r>
      <w:r w:rsidRPr="00495FCB">
        <w:rPr>
          <w:sz w:val="20"/>
          <w:szCs w:val="20"/>
        </w:rPr>
        <w:t xml:space="preserve"> using fuse (s3fs-fuse or gcs-fuse).  </w:t>
      </w:r>
      <w:r w:rsidR="0006565B">
        <w:rPr>
          <w:sz w:val="20"/>
          <w:szCs w:val="20"/>
        </w:rPr>
        <w:t>This configuration would give the analyst the ability to terminate their compute instance at will without</w:t>
      </w:r>
      <w:r w:rsidR="006B1929">
        <w:rPr>
          <w:sz w:val="20"/>
          <w:szCs w:val="20"/>
        </w:rPr>
        <w:t xml:space="preserve"> losing critical data</w:t>
      </w:r>
      <w:r w:rsidRPr="00495FCB">
        <w:rPr>
          <w:sz w:val="20"/>
          <w:szCs w:val="20"/>
        </w:rPr>
        <w:t xml:space="preserve">.  </w:t>
      </w:r>
      <w:r w:rsidR="006B1929">
        <w:rPr>
          <w:sz w:val="20"/>
          <w:szCs w:val="20"/>
        </w:rPr>
        <w:t>Comparing the GCP and AWS compute options,  some additional setup was required in the Google platform, as</w:t>
      </w:r>
      <w:r w:rsidR="00243D73">
        <w:rPr>
          <w:sz w:val="20"/>
          <w:szCs w:val="20"/>
        </w:rPr>
        <w:t xml:space="preserve"> </w:t>
      </w:r>
      <w:r w:rsidRPr="00495FCB">
        <w:rPr>
          <w:sz w:val="20"/>
          <w:szCs w:val="20"/>
        </w:rPr>
        <w:t xml:space="preserve">GCP did not have any images that came preinstalled with any Machine Learning stack, like Conda or MiniConda.  </w:t>
      </w:r>
      <w:r w:rsidR="006B1929">
        <w:rPr>
          <w:sz w:val="20"/>
          <w:szCs w:val="20"/>
        </w:rPr>
        <w:t>The gap between the two offerings was easily overcome with the use of startup scripts, which both providers allow you to utilize.  W</w:t>
      </w:r>
      <w:r w:rsidRPr="00495FCB">
        <w:rPr>
          <w:sz w:val="20"/>
          <w:szCs w:val="20"/>
        </w:rPr>
        <w:t xml:space="preserve">e </w:t>
      </w:r>
      <w:r w:rsidR="006B1929">
        <w:rPr>
          <w:sz w:val="20"/>
          <w:szCs w:val="20"/>
        </w:rPr>
        <w:t>were</w:t>
      </w:r>
      <w:r w:rsidR="006B1929" w:rsidRPr="00495FCB">
        <w:rPr>
          <w:sz w:val="20"/>
          <w:szCs w:val="20"/>
        </w:rPr>
        <w:t xml:space="preserve"> </w:t>
      </w:r>
      <w:r w:rsidRPr="00495FCB">
        <w:rPr>
          <w:sz w:val="20"/>
          <w:szCs w:val="20"/>
        </w:rPr>
        <w:t xml:space="preserve">able to </w:t>
      </w:r>
      <w:r w:rsidR="006B1929">
        <w:rPr>
          <w:sz w:val="20"/>
          <w:szCs w:val="20"/>
        </w:rPr>
        <w:t>install</w:t>
      </w:r>
      <w:r w:rsidR="006B1929" w:rsidRPr="00495FCB">
        <w:rPr>
          <w:sz w:val="20"/>
          <w:szCs w:val="20"/>
        </w:rPr>
        <w:t xml:space="preserve"> </w:t>
      </w:r>
      <w:r w:rsidRPr="00495FCB">
        <w:rPr>
          <w:sz w:val="20"/>
          <w:szCs w:val="20"/>
        </w:rPr>
        <w:t>all required packages and mount our cloud  storage</w:t>
      </w:r>
      <w:r w:rsidR="006B1929">
        <w:rPr>
          <w:sz w:val="20"/>
          <w:szCs w:val="20"/>
        </w:rPr>
        <w:t xml:space="preserve"> bucket all using a startup bash script</w:t>
      </w:r>
      <w:r w:rsidRPr="00495FCB">
        <w:rPr>
          <w:sz w:val="20"/>
          <w:szCs w:val="20"/>
        </w:rPr>
        <w:t xml:space="preserve">.  </w:t>
      </w:r>
      <w:r w:rsidR="006B1929">
        <w:rPr>
          <w:sz w:val="20"/>
          <w:szCs w:val="20"/>
        </w:rPr>
        <w:t xml:space="preserve">The startup script solution </w:t>
      </w:r>
      <w:r w:rsidR="00243D73">
        <w:rPr>
          <w:sz w:val="20"/>
          <w:szCs w:val="20"/>
        </w:rPr>
        <w:t>ensures</w:t>
      </w:r>
      <w:r w:rsidR="006B1929">
        <w:rPr>
          <w:sz w:val="20"/>
          <w:szCs w:val="20"/>
        </w:rPr>
        <w:t xml:space="preserve"> nearly identical starting points,</w:t>
      </w:r>
      <w:r w:rsidR="00243D73">
        <w:rPr>
          <w:sz w:val="20"/>
          <w:szCs w:val="20"/>
        </w:rPr>
        <w:t xml:space="preserve"> </w:t>
      </w:r>
      <w:r w:rsidR="006B1929">
        <w:rPr>
          <w:sz w:val="20"/>
          <w:szCs w:val="20"/>
        </w:rPr>
        <w:t>despite leveraging two different providers with two different operating systems</w:t>
      </w:r>
      <w:r w:rsidRPr="00495FCB">
        <w:rPr>
          <w:sz w:val="20"/>
          <w:szCs w:val="20"/>
        </w:rPr>
        <w:t xml:space="preserve">.  One hurdle we could not overcome was </w:t>
      </w:r>
      <w:r w:rsidR="006B1929">
        <w:rPr>
          <w:sz w:val="20"/>
          <w:szCs w:val="20"/>
        </w:rPr>
        <w:t xml:space="preserve">being able to install the required python packages during </w:t>
      </w:r>
      <w:r w:rsidRPr="00495FCB">
        <w:rPr>
          <w:sz w:val="20"/>
          <w:szCs w:val="20"/>
        </w:rPr>
        <w:t xml:space="preserve">EC2’s </w:t>
      </w:r>
      <w:r w:rsidR="006B1929">
        <w:rPr>
          <w:sz w:val="20"/>
          <w:szCs w:val="20"/>
        </w:rPr>
        <w:t>startup process</w:t>
      </w:r>
      <w:r w:rsidRPr="00495FCB">
        <w:rPr>
          <w:sz w:val="20"/>
          <w:szCs w:val="20"/>
        </w:rPr>
        <w:t xml:space="preserve">.  </w:t>
      </w:r>
      <w:r w:rsidR="006B1929">
        <w:rPr>
          <w:sz w:val="20"/>
          <w:szCs w:val="20"/>
        </w:rPr>
        <w:t xml:space="preserve">Our resolution was to </w:t>
      </w:r>
      <w:r w:rsidR="0065437C">
        <w:rPr>
          <w:sz w:val="20"/>
          <w:szCs w:val="20"/>
        </w:rPr>
        <w:t>execute a secondary package-installation-script after the EC2 instance was initialized</w:t>
      </w:r>
      <w:r w:rsidRPr="00495FCB">
        <w:rPr>
          <w:sz w:val="20"/>
          <w:szCs w:val="20"/>
        </w:rPr>
        <w:t>.</w:t>
      </w:r>
    </w:p>
    <w:p w14:paraId="09EFA619" w14:textId="77777777" w:rsidR="00495FCB" w:rsidRPr="00495FCB" w:rsidRDefault="00495FCB" w:rsidP="00495FCB">
      <w:pPr>
        <w:pStyle w:val="FigureCaption"/>
        <w:rPr>
          <w:sz w:val="20"/>
          <w:szCs w:val="20"/>
        </w:rPr>
      </w:pPr>
    </w:p>
    <w:p w14:paraId="49C3C940" w14:textId="2A01313A" w:rsidR="00495FCB" w:rsidRPr="00495FCB" w:rsidRDefault="0065437C" w:rsidP="00495FCB">
      <w:pPr>
        <w:pStyle w:val="FigureCaption"/>
        <w:ind w:firstLine="202"/>
        <w:rPr>
          <w:sz w:val="20"/>
          <w:szCs w:val="20"/>
        </w:rPr>
      </w:pPr>
      <w:r>
        <w:rPr>
          <w:sz w:val="20"/>
          <w:szCs w:val="20"/>
        </w:rPr>
        <w:t>To showcase the versatility of Amazon</w:t>
      </w:r>
      <w:r w:rsidR="00BD78B6">
        <w:rPr>
          <w:sz w:val="20"/>
          <w:szCs w:val="20"/>
        </w:rPr>
        <w:t>’s</w:t>
      </w:r>
      <w:r>
        <w:rPr>
          <w:sz w:val="20"/>
          <w:szCs w:val="20"/>
        </w:rPr>
        <w:t xml:space="preserve"> cloud offerings, we decided to build similar processes using </w:t>
      </w:r>
      <w:r w:rsidR="00BD78B6">
        <w:rPr>
          <w:sz w:val="20"/>
          <w:szCs w:val="20"/>
        </w:rPr>
        <w:t>their machine learning service</w:t>
      </w:r>
      <w:r>
        <w:rPr>
          <w:sz w:val="20"/>
          <w:szCs w:val="20"/>
        </w:rPr>
        <w:t xml:space="preserve">.  </w:t>
      </w:r>
      <w:r w:rsidR="00495FCB" w:rsidRPr="00495FCB">
        <w:rPr>
          <w:sz w:val="20"/>
          <w:szCs w:val="20"/>
        </w:rPr>
        <w:t xml:space="preserve">We selected SageMaker for its out of the box solutions to train and deploy without needing to configure your own server.  Leveraging SageMaker to perform these tasks can be done from your own personal computer and through AWS’s SageMaker Jupyter Lab notebook.  There is no benefit from using your personal computer or AWS’s notebook, as all the processing is </w:t>
      </w:r>
      <w:r>
        <w:rPr>
          <w:sz w:val="20"/>
          <w:szCs w:val="20"/>
        </w:rPr>
        <w:t>performed in</w:t>
      </w:r>
      <w:r w:rsidR="00495FCB" w:rsidRPr="00495FCB">
        <w:rPr>
          <w:sz w:val="20"/>
          <w:szCs w:val="20"/>
        </w:rPr>
        <w:t xml:space="preserve"> the cloud.  SageMaker comes prepackaged with basic and advanced Machine Learning libraries, for example</w:t>
      </w:r>
      <w:r>
        <w:rPr>
          <w:sz w:val="20"/>
          <w:szCs w:val="20"/>
        </w:rPr>
        <w:t>:</w:t>
      </w:r>
      <w:r w:rsidR="00495FCB" w:rsidRPr="00495FCB">
        <w:rPr>
          <w:sz w:val="20"/>
          <w:szCs w:val="20"/>
        </w:rPr>
        <w:t xml:space="preserve"> Tensorflow</w:t>
      </w:r>
      <w:r>
        <w:rPr>
          <w:sz w:val="20"/>
          <w:szCs w:val="20"/>
        </w:rPr>
        <w:t xml:space="preserve">, </w:t>
      </w:r>
      <w:r w:rsidR="00495FCB" w:rsidRPr="00495FCB">
        <w:rPr>
          <w:sz w:val="20"/>
          <w:szCs w:val="20"/>
        </w:rPr>
        <w:t>MXNet</w:t>
      </w:r>
      <w:r>
        <w:rPr>
          <w:sz w:val="20"/>
          <w:szCs w:val="20"/>
        </w:rPr>
        <w:t>,</w:t>
      </w:r>
      <w:r w:rsidR="00495FCB" w:rsidRPr="00495FCB">
        <w:rPr>
          <w:sz w:val="20"/>
          <w:szCs w:val="20"/>
        </w:rPr>
        <w:t xml:space="preserve"> </w:t>
      </w:r>
      <w:r>
        <w:rPr>
          <w:sz w:val="20"/>
          <w:szCs w:val="20"/>
        </w:rPr>
        <w:t>and</w:t>
      </w:r>
      <w:r w:rsidRPr="00495FCB">
        <w:rPr>
          <w:sz w:val="20"/>
          <w:szCs w:val="20"/>
        </w:rPr>
        <w:t xml:space="preserve"> </w:t>
      </w:r>
      <w:r w:rsidR="00495FCB" w:rsidRPr="00495FCB">
        <w:rPr>
          <w:sz w:val="20"/>
          <w:szCs w:val="20"/>
        </w:rPr>
        <w:t xml:space="preserve">Linear Regression.  </w:t>
      </w:r>
      <w:proofErr w:type="spellStart"/>
      <w:r>
        <w:rPr>
          <w:sz w:val="20"/>
          <w:szCs w:val="20"/>
        </w:rPr>
        <w:t>Sagemaker</w:t>
      </w:r>
      <w:proofErr w:type="spellEnd"/>
      <w:r>
        <w:rPr>
          <w:sz w:val="20"/>
          <w:szCs w:val="20"/>
        </w:rPr>
        <w:t xml:space="preserve"> </w:t>
      </w:r>
      <w:r w:rsidR="00495FCB" w:rsidRPr="00495FCB">
        <w:rPr>
          <w:sz w:val="20"/>
          <w:szCs w:val="20"/>
        </w:rPr>
        <w:t xml:space="preserve">also </w:t>
      </w:r>
      <w:r>
        <w:rPr>
          <w:sz w:val="20"/>
          <w:szCs w:val="20"/>
        </w:rPr>
        <w:t>gave us</w:t>
      </w:r>
      <w:r w:rsidRPr="00495FCB">
        <w:rPr>
          <w:sz w:val="20"/>
          <w:szCs w:val="20"/>
        </w:rPr>
        <w:t xml:space="preserve"> </w:t>
      </w:r>
      <w:r w:rsidR="00495FCB" w:rsidRPr="00495FCB">
        <w:rPr>
          <w:sz w:val="20"/>
          <w:szCs w:val="20"/>
        </w:rPr>
        <w:t xml:space="preserve">the ability to </w:t>
      </w:r>
      <w:r>
        <w:rPr>
          <w:sz w:val="20"/>
          <w:szCs w:val="20"/>
        </w:rPr>
        <w:t>BYO</w:t>
      </w:r>
      <w:r w:rsidR="00495FCB" w:rsidRPr="00495FCB">
        <w:rPr>
          <w:sz w:val="20"/>
          <w:szCs w:val="20"/>
        </w:rPr>
        <w:t xml:space="preserve"> model by creating custom containers using docker.  The benefit of </w:t>
      </w:r>
      <w:r>
        <w:rPr>
          <w:sz w:val="20"/>
          <w:szCs w:val="20"/>
        </w:rPr>
        <w:t>using docker containers</w:t>
      </w:r>
      <w:r w:rsidRPr="00495FCB">
        <w:rPr>
          <w:sz w:val="20"/>
          <w:szCs w:val="20"/>
        </w:rPr>
        <w:t xml:space="preserve"> </w:t>
      </w:r>
      <w:r w:rsidR="00495FCB" w:rsidRPr="00495FCB">
        <w:rPr>
          <w:sz w:val="20"/>
          <w:szCs w:val="20"/>
        </w:rPr>
        <w:t xml:space="preserve">is </w:t>
      </w:r>
      <w:r>
        <w:rPr>
          <w:sz w:val="20"/>
          <w:szCs w:val="20"/>
        </w:rPr>
        <w:t xml:space="preserve">that </w:t>
      </w:r>
      <w:r w:rsidR="00495FCB" w:rsidRPr="00495FCB">
        <w:rPr>
          <w:sz w:val="20"/>
          <w:szCs w:val="20"/>
        </w:rPr>
        <w:t>you</w:t>
      </w:r>
      <w:r w:rsidR="0020778F">
        <w:rPr>
          <w:sz w:val="20"/>
          <w:szCs w:val="20"/>
        </w:rPr>
        <w:t xml:space="preserve"> are</w:t>
      </w:r>
      <w:r w:rsidR="00495FCB" w:rsidRPr="00495FCB">
        <w:rPr>
          <w:sz w:val="20"/>
          <w:szCs w:val="20"/>
        </w:rPr>
        <w:t xml:space="preserve"> </w:t>
      </w:r>
      <w:r>
        <w:rPr>
          <w:sz w:val="20"/>
          <w:szCs w:val="20"/>
        </w:rPr>
        <w:t xml:space="preserve">able to prepackage </w:t>
      </w:r>
      <w:proofErr w:type="gramStart"/>
      <w:r>
        <w:rPr>
          <w:sz w:val="20"/>
          <w:szCs w:val="20"/>
        </w:rPr>
        <w:t>an</w:t>
      </w:r>
      <w:proofErr w:type="gramEnd"/>
      <w:r>
        <w:rPr>
          <w:sz w:val="20"/>
          <w:szCs w:val="20"/>
        </w:rPr>
        <w:t xml:space="preserve"> validated environment for your model to run.</w:t>
      </w:r>
      <w:r w:rsidR="00495FCB" w:rsidRPr="00495FCB">
        <w:rPr>
          <w:sz w:val="20"/>
          <w:szCs w:val="20"/>
        </w:rPr>
        <w:t xml:space="preserve">  </w:t>
      </w:r>
      <w:r>
        <w:rPr>
          <w:sz w:val="20"/>
          <w:szCs w:val="20"/>
        </w:rPr>
        <w:t>Although this configuration may be easier to use when starting from scratch, this was not ideal in the development of our process because of the added cost of using SageMaker.  Still, for ground up development, it is reasonable to conclude that an analyst could produce a production ready model, much quicker, without the added headache of configuring the environment.</w:t>
      </w:r>
    </w:p>
    <w:p w14:paraId="770C709E" w14:textId="77777777" w:rsidR="00495FCB" w:rsidRPr="00495FCB" w:rsidRDefault="00495FCB" w:rsidP="00495FCB">
      <w:pPr>
        <w:pStyle w:val="FigureCaption"/>
        <w:rPr>
          <w:sz w:val="20"/>
          <w:szCs w:val="20"/>
        </w:rPr>
      </w:pPr>
    </w:p>
    <w:p w14:paraId="1774FC8C" w14:textId="5FF191DD" w:rsidR="00495FCB" w:rsidRDefault="00BD78B6" w:rsidP="0020778F">
      <w:pPr>
        <w:pStyle w:val="FigureCaption"/>
        <w:ind w:firstLine="202"/>
        <w:rPr>
          <w:sz w:val="20"/>
          <w:szCs w:val="20"/>
        </w:rPr>
      </w:pPr>
      <w:r>
        <w:rPr>
          <w:sz w:val="20"/>
          <w:szCs w:val="20"/>
        </w:rPr>
        <w:t>In addition to the server-based platform, w</w:t>
      </w:r>
      <w:r w:rsidR="00495FCB" w:rsidRPr="00495FCB">
        <w:rPr>
          <w:sz w:val="20"/>
          <w:szCs w:val="20"/>
        </w:rPr>
        <w:t>e</w:t>
      </w:r>
      <w:r>
        <w:rPr>
          <w:sz w:val="20"/>
          <w:szCs w:val="20"/>
        </w:rPr>
        <w:t xml:space="preserve"> also</w:t>
      </w:r>
      <w:r w:rsidR="00495FCB" w:rsidRPr="00495FCB">
        <w:rPr>
          <w:sz w:val="20"/>
          <w:szCs w:val="20"/>
        </w:rPr>
        <w:t xml:space="preserve"> decided to use </w:t>
      </w:r>
      <w:r>
        <w:rPr>
          <w:sz w:val="20"/>
          <w:szCs w:val="20"/>
        </w:rPr>
        <w:t>explore both GCP and AWS’</w:t>
      </w:r>
      <w:r w:rsidRPr="00495FCB">
        <w:rPr>
          <w:sz w:val="20"/>
          <w:szCs w:val="20"/>
        </w:rPr>
        <w:t xml:space="preserve"> </w:t>
      </w:r>
      <w:r w:rsidR="00495FCB" w:rsidRPr="00495FCB">
        <w:rPr>
          <w:sz w:val="20"/>
          <w:szCs w:val="20"/>
        </w:rPr>
        <w:t>serverless option</w:t>
      </w:r>
      <w:r>
        <w:rPr>
          <w:sz w:val="20"/>
          <w:szCs w:val="20"/>
        </w:rPr>
        <w:t>s</w:t>
      </w:r>
      <w:r w:rsidR="00495FCB" w:rsidRPr="00495FCB">
        <w:rPr>
          <w:sz w:val="20"/>
          <w:szCs w:val="20"/>
        </w:rPr>
        <w:t xml:space="preserve"> for </w:t>
      </w:r>
      <w:r>
        <w:rPr>
          <w:sz w:val="20"/>
          <w:szCs w:val="20"/>
        </w:rPr>
        <w:t>our deployment</w:t>
      </w:r>
      <w:r w:rsidR="00495FCB" w:rsidRPr="00495FCB">
        <w:rPr>
          <w:sz w:val="20"/>
          <w:szCs w:val="20"/>
        </w:rPr>
        <w:t xml:space="preserve">.  </w:t>
      </w:r>
      <w:r>
        <w:rPr>
          <w:sz w:val="20"/>
          <w:szCs w:val="20"/>
        </w:rPr>
        <w:t>Although</w:t>
      </w:r>
      <w:r w:rsidR="0020778F">
        <w:rPr>
          <w:sz w:val="20"/>
          <w:szCs w:val="20"/>
        </w:rPr>
        <w:t>,</w:t>
      </w:r>
      <w:r>
        <w:rPr>
          <w:sz w:val="20"/>
          <w:szCs w:val="20"/>
        </w:rPr>
        <w:t xml:space="preserve"> </w:t>
      </w:r>
      <w:r w:rsidR="0020778F">
        <w:rPr>
          <w:sz w:val="20"/>
          <w:szCs w:val="20"/>
        </w:rPr>
        <w:t>t</w:t>
      </w:r>
      <w:r w:rsidR="00495FCB" w:rsidRPr="00495FCB">
        <w:rPr>
          <w:sz w:val="20"/>
          <w:szCs w:val="20"/>
        </w:rPr>
        <w:t xml:space="preserve">here are many ways to leverage </w:t>
      </w:r>
      <w:r>
        <w:rPr>
          <w:sz w:val="20"/>
          <w:szCs w:val="20"/>
        </w:rPr>
        <w:t xml:space="preserve">AWS’ </w:t>
      </w:r>
      <w:r w:rsidR="00495FCB" w:rsidRPr="00495FCB">
        <w:rPr>
          <w:sz w:val="20"/>
          <w:szCs w:val="20"/>
        </w:rPr>
        <w:t>Lambda</w:t>
      </w:r>
      <w:r>
        <w:rPr>
          <w:sz w:val="20"/>
          <w:szCs w:val="20"/>
        </w:rPr>
        <w:t xml:space="preserve"> Functions. F</w:t>
      </w:r>
      <w:r w:rsidR="00495FCB" w:rsidRPr="00495FCB">
        <w:rPr>
          <w:sz w:val="20"/>
          <w:szCs w:val="20"/>
        </w:rPr>
        <w:t xml:space="preserve">or our EC2 design we chose a WSGI compatible web service and </w:t>
      </w:r>
      <w:r>
        <w:rPr>
          <w:sz w:val="20"/>
          <w:szCs w:val="20"/>
        </w:rPr>
        <w:t xml:space="preserve">incorporated </w:t>
      </w:r>
      <w:r w:rsidR="00495FCB" w:rsidRPr="00495FCB">
        <w:rPr>
          <w:sz w:val="20"/>
          <w:szCs w:val="20"/>
        </w:rPr>
        <w:t>SageMaker</w:t>
      </w:r>
      <w:r>
        <w:rPr>
          <w:sz w:val="20"/>
          <w:szCs w:val="20"/>
        </w:rPr>
        <w:t>’s</w:t>
      </w:r>
      <w:r w:rsidR="00495FCB" w:rsidRPr="00495FCB">
        <w:rPr>
          <w:sz w:val="20"/>
          <w:szCs w:val="20"/>
        </w:rPr>
        <w:t xml:space="preserve"> existing functions.  If you decide to use SageMaker, you will find a more </w:t>
      </w:r>
      <w:r>
        <w:rPr>
          <w:sz w:val="20"/>
          <w:szCs w:val="20"/>
        </w:rPr>
        <w:t>conventional development platform</w:t>
      </w:r>
      <w:r w:rsidR="00495FCB" w:rsidRPr="00495FCB">
        <w:rPr>
          <w:sz w:val="20"/>
          <w:szCs w:val="20"/>
        </w:rPr>
        <w:t xml:space="preserve"> to write your </w:t>
      </w:r>
      <w:r>
        <w:rPr>
          <w:sz w:val="20"/>
          <w:szCs w:val="20"/>
        </w:rPr>
        <w:t xml:space="preserve">Lambda </w:t>
      </w:r>
      <w:r w:rsidR="0020778F">
        <w:rPr>
          <w:sz w:val="20"/>
          <w:szCs w:val="20"/>
        </w:rPr>
        <w:t>F</w:t>
      </w:r>
      <w:r w:rsidR="0020778F" w:rsidRPr="00495FCB">
        <w:rPr>
          <w:sz w:val="20"/>
          <w:szCs w:val="20"/>
        </w:rPr>
        <w:t>unction</w:t>
      </w:r>
      <w:r w:rsidR="0020778F">
        <w:rPr>
          <w:sz w:val="20"/>
          <w:szCs w:val="20"/>
        </w:rPr>
        <w:t>.</w:t>
      </w:r>
      <w:r w:rsidR="00495FCB" w:rsidRPr="00495FCB">
        <w:rPr>
          <w:sz w:val="20"/>
          <w:szCs w:val="20"/>
        </w:rPr>
        <w:t xml:space="preserve">  In our design of the EC2, we had to save the model using the python function joblib and reference it through a Flask micro web server.  Fortunately, a </w:t>
      </w:r>
      <w:r>
        <w:rPr>
          <w:sz w:val="20"/>
          <w:szCs w:val="20"/>
        </w:rPr>
        <w:t xml:space="preserve">streamlined </w:t>
      </w:r>
      <w:r w:rsidR="00495FCB" w:rsidRPr="00495FCB">
        <w:rPr>
          <w:sz w:val="20"/>
          <w:szCs w:val="20"/>
        </w:rPr>
        <w:t xml:space="preserve">solution was </w:t>
      </w:r>
      <w:r>
        <w:rPr>
          <w:sz w:val="20"/>
          <w:szCs w:val="20"/>
        </w:rPr>
        <w:t xml:space="preserve">developed </w:t>
      </w:r>
      <w:r w:rsidR="00495FCB" w:rsidRPr="00495FCB">
        <w:rPr>
          <w:sz w:val="20"/>
          <w:szCs w:val="20"/>
        </w:rPr>
        <w:t xml:space="preserve">to automate </w:t>
      </w:r>
      <w:r>
        <w:rPr>
          <w:sz w:val="20"/>
          <w:szCs w:val="20"/>
        </w:rPr>
        <w:t>this</w:t>
      </w:r>
      <w:r w:rsidRPr="00495FCB">
        <w:rPr>
          <w:sz w:val="20"/>
          <w:szCs w:val="20"/>
        </w:rPr>
        <w:t xml:space="preserve"> </w:t>
      </w:r>
      <w:r w:rsidR="00495FCB" w:rsidRPr="00495FCB">
        <w:rPr>
          <w:sz w:val="20"/>
          <w:szCs w:val="20"/>
        </w:rPr>
        <w:t xml:space="preserve">deployment using Zappa.  Zappa </w:t>
      </w:r>
      <w:r>
        <w:rPr>
          <w:sz w:val="20"/>
          <w:szCs w:val="20"/>
        </w:rPr>
        <w:t xml:space="preserve">seamlessly displaced both </w:t>
      </w:r>
      <w:r w:rsidR="00495FCB" w:rsidRPr="00495FCB">
        <w:rPr>
          <w:sz w:val="20"/>
          <w:szCs w:val="20"/>
        </w:rPr>
        <w:t>Lambda and</w:t>
      </w:r>
      <w:r>
        <w:rPr>
          <w:sz w:val="20"/>
          <w:szCs w:val="20"/>
        </w:rPr>
        <w:t xml:space="preserve"> the</w:t>
      </w:r>
      <w:r w:rsidR="00495FCB" w:rsidRPr="00495FCB">
        <w:rPr>
          <w:sz w:val="20"/>
          <w:szCs w:val="20"/>
        </w:rPr>
        <w:t xml:space="preserve"> Gateway API</w:t>
      </w:r>
      <w:r w:rsidR="0020778F">
        <w:rPr>
          <w:sz w:val="20"/>
          <w:szCs w:val="20"/>
        </w:rPr>
        <w:t xml:space="preserve"> </w:t>
      </w:r>
      <w:r>
        <w:rPr>
          <w:sz w:val="20"/>
          <w:szCs w:val="20"/>
        </w:rPr>
        <w:t xml:space="preserve">with the provided command line </w:t>
      </w:r>
      <w:r w:rsidR="0020778F">
        <w:rPr>
          <w:sz w:val="20"/>
          <w:szCs w:val="20"/>
        </w:rPr>
        <w:t>tool.</w:t>
      </w:r>
      <w:r w:rsidR="00495FCB" w:rsidRPr="00495FCB">
        <w:rPr>
          <w:sz w:val="20"/>
          <w:szCs w:val="20"/>
        </w:rPr>
        <w:t xml:space="preserve">  </w:t>
      </w:r>
      <w:r>
        <w:rPr>
          <w:sz w:val="20"/>
          <w:szCs w:val="20"/>
        </w:rPr>
        <w:t>The only thing we needed to provide</w:t>
      </w:r>
      <w:r w:rsidR="00495FCB" w:rsidRPr="00495FCB">
        <w:rPr>
          <w:sz w:val="20"/>
          <w:szCs w:val="20"/>
        </w:rPr>
        <w:t xml:space="preserve"> was a lightweight Flask application.</w:t>
      </w:r>
    </w:p>
    <w:p w14:paraId="43D61DFE" w14:textId="22317AC6" w:rsidR="00495FCB" w:rsidRDefault="00495FCB" w:rsidP="00495FCB">
      <w:pPr>
        <w:pStyle w:val="FigureCaption"/>
        <w:ind w:firstLine="202"/>
        <w:rPr>
          <w:sz w:val="20"/>
          <w:szCs w:val="20"/>
        </w:rPr>
      </w:pPr>
      <w:r w:rsidRPr="00495FCB">
        <w:rPr>
          <w:sz w:val="20"/>
          <w:szCs w:val="20"/>
        </w:rPr>
        <w:t xml:space="preserve">For our Google solution, we utilized the cloud function as our serverless option for deployments.  Cloud function triggered upon </w:t>
      </w:r>
      <w:r w:rsidR="00D16B8A" w:rsidRPr="00495FCB">
        <w:rPr>
          <w:sz w:val="20"/>
          <w:szCs w:val="20"/>
        </w:rPr>
        <w:t>user’s</w:t>
      </w:r>
      <w:r w:rsidRPr="00495FCB">
        <w:rPr>
          <w:sz w:val="20"/>
          <w:szCs w:val="20"/>
        </w:rPr>
        <w:t xml:space="preserve"> HTTP request and returns the response.  Our development and deployment workflow </w:t>
      </w:r>
      <w:r w:rsidR="00D16B8A" w:rsidRPr="00495FCB">
        <w:rPr>
          <w:sz w:val="20"/>
          <w:szCs w:val="20"/>
        </w:rPr>
        <w:t>are</w:t>
      </w:r>
      <w:r w:rsidRPr="00495FCB">
        <w:rPr>
          <w:sz w:val="20"/>
          <w:szCs w:val="20"/>
        </w:rPr>
        <w:t xml:space="preserve"> automated with scripting and gcloud command line tools. we used packages as google-cloud-storage, gcsfs, flask in cloud function. Google Cloud Function works properly with the users who want simplicity in the tasks and operations.</w:t>
      </w:r>
    </w:p>
    <w:p w14:paraId="3D155260" w14:textId="323922E3" w:rsidR="00495FCB" w:rsidRDefault="00495FCB" w:rsidP="00495FCB">
      <w:pPr>
        <w:pStyle w:val="FigureCaption"/>
        <w:rPr>
          <w:sz w:val="20"/>
          <w:szCs w:val="20"/>
        </w:rPr>
      </w:pPr>
    </w:p>
    <w:p w14:paraId="68136C15" w14:textId="57B4E884" w:rsidR="00495FCB" w:rsidRDefault="0024513E" w:rsidP="0024513E">
      <w:pPr>
        <w:pStyle w:val="Heading1"/>
      </w:pPr>
      <w:r>
        <w:t>Build to Deploy Automation Solution</w:t>
      </w:r>
    </w:p>
    <w:p w14:paraId="54FC248F" w14:textId="77777777" w:rsidR="00495FCB" w:rsidRDefault="00495FCB" w:rsidP="00495FCB">
      <w:pPr>
        <w:pStyle w:val="FigureCaption"/>
        <w:rPr>
          <w:sz w:val="20"/>
          <w:szCs w:val="20"/>
        </w:rPr>
      </w:pPr>
    </w:p>
    <w:p w14:paraId="17594241" w14:textId="748CE7A6" w:rsidR="00495FCB" w:rsidRDefault="00495FCB" w:rsidP="00495FCB">
      <w:pPr>
        <w:pStyle w:val="FigureCaption"/>
        <w:ind w:firstLine="202"/>
        <w:rPr>
          <w:sz w:val="20"/>
          <w:szCs w:val="20"/>
        </w:rPr>
      </w:pPr>
      <w:r w:rsidRPr="00495FCB">
        <w:rPr>
          <w:sz w:val="20"/>
          <w:szCs w:val="20"/>
        </w:rPr>
        <w:t xml:space="preserve">No matter the deployment method, our primary approach was to automate the creation of training and deployment of machine learning model using the very popular iris dataset (https://archive.ics.uci.edu/ml/datasets/iris).  The method and data </w:t>
      </w:r>
      <w:r w:rsidR="00D16B8A" w:rsidRPr="00495FCB">
        <w:rPr>
          <w:sz w:val="20"/>
          <w:szCs w:val="20"/>
        </w:rPr>
        <w:t>are</w:t>
      </w:r>
      <w:r w:rsidRPr="00495FCB">
        <w:rPr>
          <w:sz w:val="20"/>
          <w:szCs w:val="20"/>
        </w:rPr>
        <w:t xml:space="preserve"> of secondary importance though, as the focus of this </w:t>
      </w:r>
      <w:r w:rsidR="006321B9">
        <w:rPr>
          <w:sz w:val="20"/>
          <w:szCs w:val="20"/>
        </w:rPr>
        <w:t>project</w:t>
      </w:r>
      <w:r w:rsidR="006321B9" w:rsidRPr="00495FCB">
        <w:rPr>
          <w:sz w:val="20"/>
          <w:szCs w:val="20"/>
        </w:rPr>
        <w:t xml:space="preserve"> </w:t>
      </w:r>
      <w:r w:rsidRPr="00495FCB">
        <w:rPr>
          <w:sz w:val="20"/>
          <w:szCs w:val="20"/>
        </w:rPr>
        <w:t xml:space="preserve">was the methodology to build and deploy that model.  In the following sections we will take </w:t>
      </w:r>
      <w:proofErr w:type="spellStart"/>
      <w:r w:rsidRPr="00495FCB">
        <w:rPr>
          <w:sz w:val="20"/>
          <w:szCs w:val="20"/>
        </w:rPr>
        <w:t>a</w:t>
      </w:r>
      <w:proofErr w:type="spellEnd"/>
      <w:r w:rsidRPr="00495FCB">
        <w:rPr>
          <w:sz w:val="20"/>
          <w:szCs w:val="20"/>
        </w:rPr>
        <w:t xml:space="preserve"> </w:t>
      </w:r>
      <w:r w:rsidR="006321B9">
        <w:rPr>
          <w:sz w:val="20"/>
          <w:szCs w:val="20"/>
        </w:rPr>
        <w:t>in-depth look</w:t>
      </w:r>
      <w:r w:rsidRPr="00495FCB">
        <w:rPr>
          <w:sz w:val="20"/>
          <w:szCs w:val="20"/>
        </w:rPr>
        <w:t xml:space="preserve"> into the individual processes with some code snippets </w:t>
      </w:r>
      <w:proofErr w:type="gramStart"/>
      <w:r w:rsidRPr="00495FCB">
        <w:rPr>
          <w:sz w:val="20"/>
          <w:szCs w:val="20"/>
        </w:rPr>
        <w:t>to  highlight</w:t>
      </w:r>
      <w:proofErr w:type="gramEnd"/>
      <w:r w:rsidRPr="00495FCB">
        <w:rPr>
          <w:sz w:val="20"/>
          <w:szCs w:val="20"/>
        </w:rPr>
        <w:t xml:space="preserve"> the steps taken.  For both cloud providers, in order to replicate our step</w:t>
      </w:r>
      <w:r w:rsidR="006321B9">
        <w:rPr>
          <w:sz w:val="20"/>
          <w:szCs w:val="20"/>
        </w:rPr>
        <w:t>s</w:t>
      </w:r>
      <w:r w:rsidRPr="00495FCB">
        <w:rPr>
          <w:sz w:val="20"/>
          <w:szCs w:val="20"/>
        </w:rPr>
        <w:t xml:space="preserve">, it is first necessary to setup a cloud account using </w:t>
      </w:r>
      <w:r w:rsidR="006321B9">
        <w:rPr>
          <w:sz w:val="20"/>
          <w:szCs w:val="20"/>
        </w:rPr>
        <w:t>the respective cloud</w:t>
      </w:r>
      <w:r w:rsidRPr="00495FCB">
        <w:rPr>
          <w:sz w:val="20"/>
          <w:szCs w:val="20"/>
        </w:rPr>
        <w:t xml:space="preserve"> consoles.  </w:t>
      </w:r>
      <w:r w:rsidR="006321B9">
        <w:rPr>
          <w:sz w:val="20"/>
          <w:szCs w:val="20"/>
        </w:rPr>
        <w:t xml:space="preserve">In order for the following steps to work, </w:t>
      </w:r>
      <w:r w:rsidR="0020778F">
        <w:rPr>
          <w:sz w:val="20"/>
          <w:szCs w:val="20"/>
        </w:rPr>
        <w:t>project</w:t>
      </w:r>
      <w:r w:rsidR="006321B9">
        <w:rPr>
          <w:sz w:val="20"/>
          <w:szCs w:val="20"/>
        </w:rPr>
        <w:t xml:space="preserve"> creation, API access, and security access is assumed</w:t>
      </w:r>
      <w:r w:rsidRPr="00495FCB">
        <w:rPr>
          <w:sz w:val="20"/>
          <w:szCs w:val="20"/>
        </w:rPr>
        <w:t>.</w:t>
      </w:r>
    </w:p>
    <w:p w14:paraId="564F78A6" w14:textId="77777777" w:rsidR="00495FCB" w:rsidRPr="00495FCB" w:rsidRDefault="00495FCB" w:rsidP="0020778F">
      <w:pPr>
        <w:pStyle w:val="FigureCaption"/>
        <w:rPr>
          <w:sz w:val="20"/>
          <w:szCs w:val="20"/>
        </w:rPr>
      </w:pPr>
    </w:p>
    <w:p w14:paraId="41D46B9F" w14:textId="07EE6B77" w:rsidR="00495FCB" w:rsidRPr="00495FCB" w:rsidRDefault="00495FCB" w:rsidP="00495FCB">
      <w:pPr>
        <w:pStyle w:val="FigureCaption"/>
        <w:ind w:firstLine="202"/>
        <w:rPr>
          <w:sz w:val="20"/>
          <w:szCs w:val="20"/>
        </w:rPr>
      </w:pPr>
      <w:r w:rsidRPr="00495FCB">
        <w:rPr>
          <w:sz w:val="20"/>
          <w:szCs w:val="20"/>
        </w:rPr>
        <w:t xml:space="preserve">In order to show the differences between each technology, we will break up the </w:t>
      </w:r>
      <w:r w:rsidR="00D16B8A" w:rsidRPr="00495FCB">
        <w:rPr>
          <w:sz w:val="20"/>
          <w:szCs w:val="20"/>
        </w:rPr>
        <w:t>sections</w:t>
      </w:r>
      <w:r w:rsidRPr="00495FCB">
        <w:rPr>
          <w:sz w:val="20"/>
          <w:szCs w:val="20"/>
        </w:rPr>
        <w:t xml:space="preserve"> into 4 parts</w:t>
      </w:r>
    </w:p>
    <w:p w14:paraId="0D317B25" w14:textId="1619A85F" w:rsidR="00495FCB" w:rsidRPr="0024513E" w:rsidRDefault="006321B9" w:rsidP="0024513E">
      <w:pPr>
        <w:pStyle w:val="FigureCaption"/>
        <w:numPr>
          <w:ilvl w:val="0"/>
          <w:numId w:val="42"/>
        </w:numPr>
        <w:rPr>
          <w:sz w:val="18"/>
          <w:szCs w:val="18"/>
        </w:rPr>
      </w:pPr>
      <w:r>
        <w:rPr>
          <w:sz w:val="18"/>
          <w:szCs w:val="18"/>
        </w:rPr>
        <w:t>Creating and pushing files to cloud storage</w:t>
      </w:r>
    </w:p>
    <w:p w14:paraId="3E4DFFC0" w14:textId="60367CC3" w:rsidR="00495FCB" w:rsidRPr="0024513E" w:rsidRDefault="006321B9" w:rsidP="0024513E">
      <w:pPr>
        <w:pStyle w:val="FigureCaption"/>
        <w:numPr>
          <w:ilvl w:val="0"/>
          <w:numId w:val="42"/>
        </w:numPr>
        <w:rPr>
          <w:sz w:val="18"/>
          <w:szCs w:val="18"/>
        </w:rPr>
      </w:pPr>
      <w:r>
        <w:rPr>
          <w:sz w:val="18"/>
          <w:szCs w:val="18"/>
        </w:rPr>
        <w:t>Configuring and initializing our instance</w:t>
      </w:r>
    </w:p>
    <w:p w14:paraId="51594343" w14:textId="306B012F" w:rsidR="00495FCB" w:rsidRPr="0024513E" w:rsidRDefault="00ED12C8" w:rsidP="0024513E">
      <w:pPr>
        <w:pStyle w:val="FigureCaption"/>
        <w:numPr>
          <w:ilvl w:val="0"/>
          <w:numId w:val="42"/>
        </w:numPr>
        <w:rPr>
          <w:sz w:val="18"/>
          <w:szCs w:val="18"/>
        </w:rPr>
      </w:pPr>
      <w:r>
        <w:rPr>
          <w:sz w:val="18"/>
          <w:szCs w:val="18"/>
        </w:rPr>
        <w:t>Training the model</w:t>
      </w:r>
    </w:p>
    <w:p w14:paraId="7770DDD6" w14:textId="3C549E2E" w:rsidR="00495FCB" w:rsidRDefault="00495FCB" w:rsidP="0024513E">
      <w:pPr>
        <w:pStyle w:val="FigureCaption"/>
        <w:numPr>
          <w:ilvl w:val="0"/>
          <w:numId w:val="42"/>
        </w:numPr>
        <w:rPr>
          <w:sz w:val="18"/>
          <w:szCs w:val="18"/>
        </w:rPr>
      </w:pPr>
      <w:r w:rsidRPr="0024513E">
        <w:rPr>
          <w:sz w:val="18"/>
          <w:szCs w:val="18"/>
        </w:rPr>
        <w:t>Deployment</w:t>
      </w:r>
    </w:p>
    <w:p w14:paraId="41E652EF" w14:textId="3C0871F7" w:rsidR="0024513E" w:rsidRDefault="0024513E" w:rsidP="0024513E">
      <w:pPr>
        <w:pStyle w:val="FigureCaption"/>
        <w:rPr>
          <w:sz w:val="18"/>
          <w:szCs w:val="18"/>
        </w:rPr>
      </w:pPr>
    </w:p>
    <w:p w14:paraId="3DFBEF50" w14:textId="77777777" w:rsidR="0024513E" w:rsidRPr="0024513E" w:rsidRDefault="0024513E" w:rsidP="0024513E">
      <w:pPr>
        <w:rPr>
          <w:color w:val="000000"/>
        </w:rPr>
      </w:pPr>
      <w:r w:rsidRPr="0024513E">
        <w:rPr>
          <w:b/>
          <w:bCs/>
          <w:color w:val="000000"/>
        </w:rPr>
        <w:t>Pre-Setup</w:t>
      </w:r>
    </w:p>
    <w:p w14:paraId="0518B093" w14:textId="1ADEB66A" w:rsidR="0024513E" w:rsidRPr="0024513E" w:rsidRDefault="0024513E" w:rsidP="0024513E">
      <w:pPr>
        <w:rPr>
          <w:color w:val="000000"/>
        </w:rPr>
      </w:pPr>
      <w:r w:rsidRPr="0024513E">
        <w:rPr>
          <w:color w:val="000000"/>
        </w:rPr>
        <w:t xml:space="preserve">In order to setup your google cloud API or AWS API, you need to </w:t>
      </w:r>
      <w:r w:rsidR="00D16B8A">
        <w:rPr>
          <w:color w:val="000000"/>
        </w:rPr>
        <w:t>initialize</w:t>
      </w:r>
      <w:r w:rsidRPr="0024513E">
        <w:rPr>
          <w:color w:val="000000"/>
        </w:rPr>
        <w:t xml:space="preserve"> the CLI console.  </w:t>
      </w:r>
      <w:r w:rsidR="00D16B8A" w:rsidRPr="0024513E">
        <w:rPr>
          <w:color w:val="000000"/>
        </w:rPr>
        <w:t>This</w:t>
      </w:r>
      <w:r w:rsidRPr="0024513E">
        <w:rPr>
          <w:color w:val="000000"/>
        </w:rPr>
        <w:t xml:space="preserve"> can be done by running the following commands</w:t>
      </w:r>
      <w:r w:rsidR="006321B9">
        <w:rPr>
          <w:color w:val="000000"/>
        </w:rPr>
        <w:t>:</w:t>
      </w:r>
    </w:p>
    <w:p w14:paraId="1F3AA915" w14:textId="77777777" w:rsidR="0024513E" w:rsidRPr="0024513E" w:rsidRDefault="0024513E" w:rsidP="0024513E">
      <w:pPr>
        <w:rPr>
          <w:color w:val="000000"/>
        </w:rPr>
      </w:pPr>
      <w:r w:rsidRPr="0024513E">
        <w:rPr>
          <w:i/>
          <w:iCs/>
          <w:color w:val="000000"/>
        </w:rPr>
        <w:t>AWS</w:t>
      </w:r>
      <w:r w:rsidRPr="0024513E">
        <w:rPr>
          <w:color w:val="000000"/>
        </w:rPr>
        <w:t>: a</w:t>
      </w:r>
      <w:r w:rsidRPr="0024513E">
        <w:rPr>
          <w:color w:val="000000"/>
          <w:shd w:val="clear" w:color="auto" w:fill="EFF0F1"/>
        </w:rPr>
        <w:t>ws configure</w:t>
      </w:r>
    </w:p>
    <w:p w14:paraId="28754E84" w14:textId="77777777" w:rsidR="0024513E" w:rsidRPr="0024513E" w:rsidRDefault="0024513E" w:rsidP="0024513E">
      <w:pPr>
        <w:rPr>
          <w:color w:val="000000"/>
        </w:rPr>
      </w:pPr>
      <w:r w:rsidRPr="0024513E">
        <w:rPr>
          <w:i/>
          <w:iCs/>
          <w:color w:val="000000"/>
        </w:rPr>
        <w:t xml:space="preserve">Google: </w:t>
      </w:r>
      <w:r w:rsidRPr="0024513E">
        <w:rPr>
          <w:color w:val="000000"/>
          <w:shd w:val="clear" w:color="auto" w:fill="EFF0F1"/>
        </w:rPr>
        <w:t>gcloud init</w:t>
      </w:r>
    </w:p>
    <w:p w14:paraId="3751E729" w14:textId="77777777" w:rsidR="0024513E" w:rsidRPr="0024513E" w:rsidRDefault="0024513E" w:rsidP="0024513E">
      <w:pPr>
        <w:rPr>
          <w:color w:val="000000"/>
        </w:rPr>
      </w:pPr>
    </w:p>
    <w:p w14:paraId="5C1DD520" w14:textId="77777777" w:rsidR="0024513E" w:rsidRPr="0024513E" w:rsidRDefault="0024513E" w:rsidP="0024513E">
      <w:pPr>
        <w:rPr>
          <w:color w:val="000000"/>
        </w:rPr>
      </w:pPr>
      <w:r w:rsidRPr="0024513E">
        <w:rPr>
          <w:b/>
          <w:bCs/>
          <w:color w:val="000000"/>
        </w:rPr>
        <w:t>AWS - EC2</w:t>
      </w:r>
    </w:p>
    <w:p w14:paraId="7F862688" w14:textId="77777777" w:rsidR="0024513E" w:rsidRPr="0024513E" w:rsidRDefault="0024513E" w:rsidP="0024513E">
      <w:pPr>
        <w:rPr>
          <w:color w:val="000000"/>
        </w:rPr>
      </w:pPr>
      <w:r w:rsidRPr="0024513E">
        <w:rPr>
          <w:color w:val="000000"/>
        </w:rPr>
        <w:t>Each block of code will be used importing the following packages</w:t>
      </w:r>
    </w:p>
    <w:p w14:paraId="58811D8D" w14:textId="77777777" w:rsidR="0024513E" w:rsidRPr="0024513E" w:rsidRDefault="0024513E" w:rsidP="0024513E">
      <w:pPr>
        <w:rPr>
          <w:color w:val="000000"/>
        </w:rPr>
      </w:pPr>
    </w:p>
    <w:p w14:paraId="6C5784A9" w14:textId="77777777" w:rsidR="0024513E" w:rsidRPr="0024513E" w:rsidRDefault="0024513E" w:rsidP="0024513E">
      <w:pPr>
        <w:rPr>
          <w:color w:val="000000"/>
          <w:sz w:val="16"/>
          <w:szCs w:val="16"/>
        </w:rPr>
      </w:pPr>
      <w:r w:rsidRPr="0024513E">
        <w:rPr>
          <w:color w:val="000000"/>
          <w:sz w:val="16"/>
          <w:szCs w:val="16"/>
          <w:shd w:val="clear" w:color="auto" w:fill="EFF0F1"/>
        </w:rPr>
        <w:t>import boto3 </w:t>
      </w:r>
    </w:p>
    <w:p w14:paraId="74892A72" w14:textId="77777777" w:rsidR="0024513E" w:rsidRPr="0024513E" w:rsidRDefault="0024513E" w:rsidP="0024513E">
      <w:pPr>
        <w:rPr>
          <w:color w:val="000000"/>
          <w:sz w:val="16"/>
          <w:szCs w:val="16"/>
        </w:rPr>
      </w:pPr>
      <w:r w:rsidRPr="0024513E">
        <w:rPr>
          <w:color w:val="000000"/>
          <w:sz w:val="16"/>
          <w:szCs w:val="16"/>
          <w:shd w:val="clear" w:color="auto" w:fill="EFF0F1"/>
        </w:rPr>
        <w:t>Import os</w:t>
      </w:r>
    </w:p>
    <w:p w14:paraId="4D2E5CB6" w14:textId="77777777" w:rsidR="0024513E" w:rsidRPr="0024513E" w:rsidRDefault="0024513E" w:rsidP="0024513E">
      <w:pPr>
        <w:rPr>
          <w:color w:val="000000"/>
          <w:sz w:val="16"/>
          <w:szCs w:val="16"/>
        </w:rPr>
      </w:pPr>
      <w:r w:rsidRPr="0024513E">
        <w:rPr>
          <w:color w:val="000000"/>
          <w:sz w:val="16"/>
          <w:szCs w:val="16"/>
          <w:shd w:val="clear" w:color="auto" w:fill="EFF0F1"/>
        </w:rPr>
        <w:t>session = boto3.session.Session()</w:t>
      </w:r>
    </w:p>
    <w:p w14:paraId="06A7915B" w14:textId="77777777" w:rsidR="0024513E" w:rsidRPr="0024513E" w:rsidRDefault="0024513E" w:rsidP="0024513E">
      <w:pPr>
        <w:rPr>
          <w:color w:val="000000"/>
          <w:sz w:val="16"/>
          <w:szCs w:val="16"/>
        </w:rPr>
      </w:pPr>
      <w:r w:rsidRPr="0024513E">
        <w:rPr>
          <w:color w:val="000000"/>
          <w:sz w:val="16"/>
          <w:szCs w:val="16"/>
          <w:shd w:val="clear" w:color="auto" w:fill="EFF0F1"/>
        </w:rPr>
        <w:t>s3_resource = boto3.resource("s3")</w:t>
      </w:r>
    </w:p>
    <w:p w14:paraId="657FFE5D" w14:textId="77777777" w:rsidR="0024513E" w:rsidRPr="0024513E" w:rsidRDefault="0024513E" w:rsidP="0024513E">
      <w:pPr>
        <w:rPr>
          <w:color w:val="000000"/>
          <w:sz w:val="16"/>
          <w:szCs w:val="16"/>
        </w:rPr>
      </w:pPr>
      <w:r w:rsidRPr="0024513E">
        <w:rPr>
          <w:color w:val="000000"/>
          <w:sz w:val="16"/>
          <w:szCs w:val="16"/>
          <w:shd w:val="clear" w:color="auto" w:fill="EFF0F1"/>
        </w:rPr>
        <w:t>ec2_resource = boto3.resource("ec2")</w:t>
      </w:r>
    </w:p>
    <w:p w14:paraId="7A4E195D" w14:textId="77777777" w:rsidR="0024513E" w:rsidRPr="0024513E" w:rsidRDefault="0024513E" w:rsidP="0024513E">
      <w:pPr>
        <w:rPr>
          <w:color w:val="000000"/>
          <w:sz w:val="16"/>
          <w:szCs w:val="16"/>
        </w:rPr>
      </w:pPr>
      <w:r w:rsidRPr="0024513E">
        <w:rPr>
          <w:color w:val="000000"/>
          <w:sz w:val="16"/>
          <w:szCs w:val="16"/>
          <w:shd w:val="clear" w:color="auto" w:fill="EFF0F1"/>
        </w:rPr>
        <w:t>ec2_client = boto3.client('ec2')</w:t>
      </w:r>
    </w:p>
    <w:p w14:paraId="212FEDFD" w14:textId="77777777" w:rsidR="0024513E" w:rsidRPr="0024513E" w:rsidRDefault="0024513E" w:rsidP="0024513E">
      <w:pPr>
        <w:rPr>
          <w:color w:val="000000"/>
        </w:rPr>
      </w:pPr>
    </w:p>
    <w:p w14:paraId="46C9B749" w14:textId="77777777" w:rsidR="0024513E" w:rsidRPr="0024513E" w:rsidRDefault="0024513E" w:rsidP="0024513E">
      <w:pPr>
        <w:rPr>
          <w:color w:val="000000"/>
        </w:rPr>
      </w:pPr>
      <w:r w:rsidRPr="0024513E">
        <w:rPr>
          <w:color w:val="000000"/>
        </w:rPr>
        <w:t>Create the S3 Storage</w:t>
      </w:r>
    </w:p>
    <w:p w14:paraId="43894416" w14:textId="77777777" w:rsidR="0024513E" w:rsidRPr="0024513E" w:rsidRDefault="0024513E" w:rsidP="0024513E">
      <w:pPr>
        <w:rPr>
          <w:color w:val="000000"/>
        </w:rPr>
      </w:pPr>
    </w:p>
    <w:p w14:paraId="0405CE4C" w14:textId="77777777" w:rsidR="0024513E" w:rsidRPr="0024513E" w:rsidRDefault="0024513E" w:rsidP="0024513E">
      <w:pPr>
        <w:rPr>
          <w:color w:val="000000"/>
          <w:sz w:val="16"/>
          <w:szCs w:val="16"/>
        </w:rPr>
      </w:pPr>
      <w:r w:rsidRPr="0024513E">
        <w:rPr>
          <w:color w:val="000000"/>
          <w:sz w:val="16"/>
          <w:szCs w:val="16"/>
          <w:shd w:val="clear" w:color="auto" w:fill="EFF0F1"/>
        </w:rPr>
        <w:t>bucket_name = ‘iris-train’</w:t>
      </w:r>
    </w:p>
    <w:p w14:paraId="6DC7E5F7" w14:textId="77777777" w:rsidR="0024513E" w:rsidRPr="0024513E" w:rsidRDefault="0024513E" w:rsidP="0024513E">
      <w:pPr>
        <w:rPr>
          <w:color w:val="000000"/>
          <w:sz w:val="16"/>
          <w:szCs w:val="16"/>
        </w:rPr>
      </w:pPr>
      <w:r w:rsidRPr="0024513E">
        <w:rPr>
          <w:color w:val="000000"/>
          <w:sz w:val="16"/>
          <w:szCs w:val="16"/>
          <w:shd w:val="clear" w:color="auto" w:fill="EFF0F1"/>
        </w:rPr>
        <w:t>bucket_response = s3_connection.create_bucket(</w:t>
      </w:r>
    </w:p>
    <w:p w14:paraId="28CE22F4" w14:textId="77777777" w:rsidR="0024513E" w:rsidRPr="0024513E" w:rsidRDefault="0024513E" w:rsidP="0024513E">
      <w:pPr>
        <w:rPr>
          <w:color w:val="000000"/>
          <w:sz w:val="16"/>
          <w:szCs w:val="16"/>
        </w:rPr>
      </w:pPr>
      <w:r w:rsidRPr="0024513E">
        <w:rPr>
          <w:color w:val="000000"/>
          <w:sz w:val="16"/>
          <w:szCs w:val="16"/>
          <w:shd w:val="clear" w:color="auto" w:fill="EFF0F1"/>
        </w:rPr>
        <w:t>            Bucket=bucket_name)</w:t>
      </w:r>
    </w:p>
    <w:p w14:paraId="071FA59D" w14:textId="40160740" w:rsidR="0024513E" w:rsidRDefault="0024513E" w:rsidP="0024513E">
      <w:pPr>
        <w:rPr>
          <w:color w:val="000000"/>
        </w:rPr>
      </w:pPr>
    </w:p>
    <w:p w14:paraId="282107DB" w14:textId="16371BBA" w:rsidR="007D2E1A" w:rsidRDefault="007D2E1A" w:rsidP="0024513E">
      <w:pPr>
        <w:rPr>
          <w:color w:val="000000"/>
        </w:rPr>
      </w:pPr>
    </w:p>
    <w:p w14:paraId="5B2F66C4" w14:textId="6D9E8058" w:rsidR="007D2E1A" w:rsidRDefault="007D2E1A" w:rsidP="0024513E">
      <w:pPr>
        <w:rPr>
          <w:color w:val="000000"/>
        </w:rPr>
      </w:pPr>
    </w:p>
    <w:p w14:paraId="74AE90D9" w14:textId="67AE8AD4" w:rsidR="007D2E1A" w:rsidRDefault="007D2E1A" w:rsidP="0024513E">
      <w:pPr>
        <w:rPr>
          <w:color w:val="000000"/>
        </w:rPr>
      </w:pPr>
    </w:p>
    <w:p w14:paraId="2E10D5B0" w14:textId="77777777" w:rsidR="007D2E1A" w:rsidRPr="0024513E" w:rsidRDefault="007D2E1A" w:rsidP="0024513E">
      <w:pPr>
        <w:rPr>
          <w:color w:val="000000"/>
        </w:rPr>
      </w:pPr>
    </w:p>
    <w:p w14:paraId="38D285FB" w14:textId="3C9CD5F7" w:rsidR="0024513E" w:rsidRDefault="0024513E" w:rsidP="00362BFC">
      <w:pPr>
        <w:jc w:val="both"/>
        <w:rPr>
          <w:color w:val="000000"/>
        </w:rPr>
      </w:pPr>
      <w:r w:rsidRPr="0024513E">
        <w:rPr>
          <w:color w:val="000000"/>
        </w:rPr>
        <w:lastRenderedPageBreak/>
        <w:t xml:space="preserve">In order to upload files, we found the best option was to use the AWS CLI sync feature.  This will upload all files within a folder to the S3 bucket. We will set all our files private by using the command </w:t>
      </w:r>
      <w:r w:rsidRPr="0024513E">
        <w:rPr>
          <w:color w:val="000000"/>
          <w:shd w:val="clear" w:color="auto" w:fill="EFF0F1"/>
        </w:rPr>
        <w:t>--acl private</w:t>
      </w:r>
      <w:r w:rsidRPr="0024513E">
        <w:rPr>
          <w:color w:val="000000"/>
        </w:rPr>
        <w:t>.</w:t>
      </w:r>
    </w:p>
    <w:p w14:paraId="67C94C5B" w14:textId="308320EB" w:rsidR="0024513E" w:rsidRPr="0024513E" w:rsidRDefault="0024513E" w:rsidP="0024513E">
      <w:pPr>
        <w:rPr>
          <w:color w:val="000000"/>
        </w:rPr>
      </w:pPr>
    </w:p>
    <w:p w14:paraId="1F779090"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os.popen('aws s3 sync '+path_to_src+' '+path_to_s3+' --exclude "model/*" --acl private').read()</w:t>
      </w:r>
    </w:p>
    <w:p w14:paraId="48F1AB45" w14:textId="77777777" w:rsidR="0024513E" w:rsidRPr="0024513E" w:rsidRDefault="0024513E" w:rsidP="0024513E">
      <w:pPr>
        <w:rPr>
          <w:color w:val="000000"/>
        </w:rPr>
      </w:pPr>
    </w:p>
    <w:p w14:paraId="7A44506D" w14:textId="781EEEA5"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The files contained in our storage</w:t>
      </w:r>
      <w:r w:rsidR="00FD1598">
        <w:rPr>
          <w:color w:val="000000"/>
          <w:sz w:val="20"/>
          <w:szCs w:val="20"/>
        </w:rPr>
        <w:t xml:space="preserve"> bucket</w:t>
      </w:r>
      <w:r w:rsidRPr="0024513E">
        <w:rPr>
          <w:color w:val="000000"/>
          <w:sz w:val="20"/>
          <w:szCs w:val="20"/>
        </w:rPr>
        <w:t xml:space="preserve"> will be the python script to train and save our model, </w:t>
      </w:r>
      <w:r w:rsidR="00FD1598">
        <w:rPr>
          <w:color w:val="000000"/>
          <w:sz w:val="20"/>
          <w:szCs w:val="20"/>
        </w:rPr>
        <w:t xml:space="preserve">the </w:t>
      </w:r>
      <w:r w:rsidRPr="0024513E">
        <w:rPr>
          <w:color w:val="000000"/>
          <w:sz w:val="20"/>
          <w:szCs w:val="20"/>
        </w:rPr>
        <w:t>dataset we would like to train on, and a list of required libraries conda will install.</w:t>
      </w:r>
    </w:p>
    <w:p w14:paraId="29CE680D" w14:textId="77777777" w:rsidR="0024513E" w:rsidRPr="0024513E" w:rsidRDefault="0024513E" w:rsidP="00362BFC">
      <w:pPr>
        <w:jc w:val="both"/>
        <w:rPr>
          <w:color w:val="000000"/>
        </w:rPr>
      </w:pPr>
    </w:p>
    <w:p w14:paraId="6E7A7756" w14:textId="6148100C"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Now that we have our files uploaded in</w:t>
      </w:r>
      <w:r w:rsidR="007D2E1A">
        <w:rPr>
          <w:color w:val="000000"/>
          <w:sz w:val="20"/>
          <w:szCs w:val="20"/>
        </w:rPr>
        <w:t>to the</w:t>
      </w:r>
      <w:r w:rsidR="00FD1598" w:rsidRPr="0024513E">
        <w:rPr>
          <w:color w:val="000000"/>
          <w:sz w:val="20"/>
          <w:szCs w:val="20"/>
        </w:rPr>
        <w:t xml:space="preserve"> </w:t>
      </w:r>
      <w:r w:rsidR="00FD1598">
        <w:rPr>
          <w:color w:val="000000"/>
          <w:sz w:val="20"/>
          <w:szCs w:val="20"/>
        </w:rPr>
        <w:t>bucket</w:t>
      </w:r>
      <w:r w:rsidRPr="0024513E">
        <w:rPr>
          <w:color w:val="000000"/>
          <w:sz w:val="20"/>
          <w:szCs w:val="20"/>
        </w:rPr>
        <w:t>, we will create our EC2 instance</w:t>
      </w:r>
      <w:r w:rsidR="00FD1598">
        <w:rPr>
          <w:color w:val="000000"/>
          <w:sz w:val="20"/>
          <w:szCs w:val="20"/>
        </w:rPr>
        <w:t xml:space="preserve"> using</w:t>
      </w:r>
      <w:r w:rsidRPr="0024513E">
        <w:rPr>
          <w:color w:val="000000"/>
          <w:sz w:val="20"/>
          <w:szCs w:val="20"/>
        </w:rPr>
        <w:t xml:space="preserve"> a </w:t>
      </w:r>
      <w:r w:rsidR="00D95EC3">
        <w:rPr>
          <w:color w:val="000000"/>
          <w:sz w:val="20"/>
          <w:szCs w:val="20"/>
        </w:rPr>
        <w:t xml:space="preserve">“user data” </w:t>
      </w:r>
      <w:r w:rsidRPr="0024513E">
        <w:rPr>
          <w:color w:val="000000"/>
          <w:sz w:val="20"/>
          <w:szCs w:val="20"/>
        </w:rPr>
        <w:t xml:space="preserve">bash script </w:t>
      </w:r>
      <w:r w:rsidR="00FD1598">
        <w:rPr>
          <w:color w:val="000000"/>
          <w:sz w:val="20"/>
          <w:szCs w:val="20"/>
        </w:rPr>
        <w:t>that will be executed</w:t>
      </w:r>
      <w:r w:rsidRPr="0024513E">
        <w:rPr>
          <w:color w:val="000000"/>
          <w:sz w:val="20"/>
          <w:szCs w:val="20"/>
        </w:rPr>
        <w:t xml:space="preserve"> at start-up</w:t>
      </w:r>
      <w:r w:rsidR="00FD1598">
        <w:rPr>
          <w:color w:val="000000"/>
          <w:sz w:val="20"/>
          <w:szCs w:val="20"/>
        </w:rPr>
        <w:t>.</w:t>
      </w:r>
      <w:r w:rsidRPr="0024513E">
        <w:rPr>
          <w:color w:val="000000"/>
          <w:sz w:val="20"/>
          <w:szCs w:val="20"/>
        </w:rPr>
        <w:t>  Our bash script will include</w:t>
      </w:r>
      <w:r w:rsidR="00FD1598">
        <w:rPr>
          <w:color w:val="000000"/>
          <w:sz w:val="20"/>
          <w:szCs w:val="20"/>
        </w:rPr>
        <w:t xml:space="preserve"> code to</w:t>
      </w:r>
      <w:r w:rsidRPr="0024513E">
        <w:rPr>
          <w:color w:val="000000"/>
          <w:sz w:val="20"/>
          <w:szCs w:val="20"/>
        </w:rPr>
        <w:t xml:space="preserve"> updat</w:t>
      </w:r>
      <w:r w:rsidR="00FD1598">
        <w:rPr>
          <w:color w:val="000000"/>
          <w:sz w:val="20"/>
          <w:szCs w:val="20"/>
        </w:rPr>
        <w:t>e</w:t>
      </w:r>
      <w:r w:rsidRPr="0024513E">
        <w:rPr>
          <w:color w:val="000000"/>
          <w:sz w:val="20"/>
          <w:szCs w:val="20"/>
        </w:rPr>
        <w:t xml:space="preserve"> </w:t>
      </w:r>
      <w:r w:rsidR="00FD1598">
        <w:rPr>
          <w:color w:val="000000"/>
          <w:sz w:val="20"/>
          <w:szCs w:val="20"/>
        </w:rPr>
        <w:t xml:space="preserve">the </w:t>
      </w:r>
      <w:r w:rsidRPr="0024513E">
        <w:rPr>
          <w:color w:val="000000"/>
          <w:sz w:val="20"/>
          <w:szCs w:val="20"/>
        </w:rPr>
        <w:t xml:space="preserve">yum repository, install and download fuse for s3, and mount our new </w:t>
      </w:r>
      <w:r w:rsidR="00FD1598">
        <w:rPr>
          <w:color w:val="000000"/>
          <w:sz w:val="20"/>
          <w:szCs w:val="20"/>
        </w:rPr>
        <w:t>bucket</w:t>
      </w:r>
      <w:r w:rsidR="00FD1598" w:rsidRPr="0024513E">
        <w:rPr>
          <w:color w:val="000000"/>
          <w:sz w:val="20"/>
          <w:szCs w:val="20"/>
        </w:rPr>
        <w:t xml:space="preserve"> </w:t>
      </w:r>
      <w:r w:rsidRPr="0024513E">
        <w:rPr>
          <w:color w:val="000000"/>
          <w:sz w:val="20"/>
          <w:szCs w:val="20"/>
        </w:rPr>
        <w:t>to</w:t>
      </w:r>
      <w:r w:rsidR="00FD1598">
        <w:rPr>
          <w:color w:val="000000"/>
          <w:sz w:val="20"/>
          <w:szCs w:val="20"/>
        </w:rPr>
        <w:t xml:space="preserve"> the</w:t>
      </w:r>
      <w:r w:rsidRPr="0024513E">
        <w:rPr>
          <w:color w:val="000000"/>
          <w:sz w:val="20"/>
          <w:szCs w:val="20"/>
        </w:rPr>
        <w:t xml:space="preserve"> EC2</w:t>
      </w:r>
      <w:r w:rsidR="00FD1598">
        <w:rPr>
          <w:color w:val="000000"/>
          <w:sz w:val="20"/>
          <w:szCs w:val="20"/>
        </w:rPr>
        <w:t xml:space="preserve"> instance</w:t>
      </w:r>
      <w:r w:rsidRPr="0024513E">
        <w:rPr>
          <w:color w:val="000000"/>
          <w:sz w:val="20"/>
          <w:szCs w:val="20"/>
        </w:rPr>
        <w:t xml:space="preserve">.  </w:t>
      </w:r>
      <w:r w:rsidR="00FD1598">
        <w:rPr>
          <w:color w:val="000000"/>
          <w:sz w:val="20"/>
          <w:szCs w:val="20"/>
        </w:rPr>
        <w:t xml:space="preserve">The following script was adapted from an example </w:t>
      </w:r>
      <w:r w:rsidR="00D95EC3">
        <w:rPr>
          <w:color w:val="000000"/>
          <w:sz w:val="20"/>
          <w:szCs w:val="20"/>
        </w:rPr>
        <w:t>found here:</w:t>
      </w:r>
      <w:r w:rsidR="00FD1598">
        <w:rPr>
          <w:color w:val="000000"/>
          <w:sz w:val="20"/>
          <w:szCs w:val="20"/>
        </w:rPr>
        <w:t xml:space="preserve"> </w:t>
      </w:r>
      <w:hyperlink r:id="rId10" w:history="1">
        <w:r w:rsidRPr="0024513E">
          <w:rPr>
            <w:rStyle w:val="Hyperlink"/>
            <w:color w:val="1155CC"/>
            <w:sz w:val="20"/>
            <w:szCs w:val="20"/>
          </w:rPr>
          <w:t>https://cloudkul.com/blog/mounting-s3-bucket-linux-ec2-instance/</w:t>
        </w:r>
      </w:hyperlink>
    </w:p>
    <w:p w14:paraId="778DA82D" w14:textId="77777777" w:rsidR="00D95EC3" w:rsidRPr="0024513E" w:rsidRDefault="00D95EC3" w:rsidP="0024513E">
      <w:pPr>
        <w:rPr>
          <w:color w:val="000000"/>
        </w:rPr>
      </w:pPr>
    </w:p>
    <w:p w14:paraId="3BEC3094"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user_data = [</w:t>
      </w:r>
    </w:p>
    <w:p w14:paraId="6F107368" w14:textId="77777777" w:rsidR="0024513E" w:rsidRPr="0024513E" w:rsidRDefault="0024513E" w:rsidP="0024513E">
      <w:pPr>
        <w:pStyle w:val="NormalWeb"/>
        <w:spacing w:before="0" w:beforeAutospacing="0" w:after="0" w:afterAutospacing="0"/>
        <w:rPr>
          <w:color w:val="000000"/>
          <w:sz w:val="16"/>
          <w:szCs w:val="16"/>
        </w:rPr>
      </w:pPr>
      <w:r w:rsidRPr="0024513E">
        <w:rPr>
          <w:b/>
          <w:bCs/>
          <w:color w:val="000000"/>
          <w:sz w:val="16"/>
          <w:szCs w:val="16"/>
          <w:shd w:val="clear" w:color="auto" w:fill="EFF0F1"/>
        </w:rPr>
        <w:t>        "#cloud-boothook",</w:t>
      </w:r>
    </w:p>
    <w:p w14:paraId="65284E39" w14:textId="77777777" w:rsidR="0024513E" w:rsidRPr="0024513E" w:rsidRDefault="0024513E" w:rsidP="0024513E">
      <w:pPr>
        <w:pStyle w:val="NormalWeb"/>
        <w:spacing w:before="0" w:beforeAutospacing="0" w:after="0" w:afterAutospacing="0"/>
        <w:rPr>
          <w:color w:val="000000"/>
          <w:sz w:val="16"/>
          <w:szCs w:val="16"/>
        </w:rPr>
      </w:pPr>
      <w:r w:rsidRPr="0024513E">
        <w:rPr>
          <w:b/>
          <w:bCs/>
          <w:color w:val="000000"/>
          <w:sz w:val="16"/>
          <w:szCs w:val="16"/>
          <w:shd w:val="clear" w:color="auto" w:fill="EFF0F1"/>
        </w:rPr>
        <w:t>        "#!/bin/bash",</w:t>
      </w:r>
    </w:p>
    <w:p w14:paraId="564DBAD8"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"yum update -q -y",</w:t>
      </w:r>
    </w:p>
    <w:p w14:paraId="7F05DE03"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"yum install automake fuse fuse-devel gcc-c++ git libcurl-devel libxml2-devel make openssl-devel -q -y",</w:t>
      </w:r>
    </w:p>
    <w:p w14:paraId="1F23085C"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Additional Mounting Steps</w:t>
      </w:r>
    </w:p>
    <w:p w14:paraId="1E048139"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"mkdir -p /mys3bucket",</w:t>
      </w:r>
    </w:p>
    <w:p w14:paraId="2DDE2C58"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"chown ec2-user:ec2-user /mys3bucket",</w:t>
      </w:r>
    </w:p>
    <w:p w14:paraId="3F57EE21"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"s3fs " + bucket_name + " -o use_cache=/tmp -o uid=500 -o mp_umask=002 -o multireq_max=5 -o allow_other /mys3bucket",</w:t>
      </w:r>
    </w:p>
    <w:p w14:paraId="2B5750BD"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w:t>
      </w:r>
    </w:p>
    <w:p w14:paraId="4FC139F3" w14:textId="77777777" w:rsidR="0024513E" w:rsidRPr="0024513E" w:rsidRDefault="0024513E" w:rsidP="0024513E">
      <w:pPr>
        <w:rPr>
          <w:color w:val="000000"/>
        </w:rPr>
      </w:pPr>
    </w:p>
    <w:p w14:paraId="42D91092" w14:textId="7002E0E3"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Your bash script must start with the first 2 lines,</w:t>
      </w:r>
      <w:r w:rsidRPr="0024513E">
        <w:rPr>
          <w:color w:val="000000"/>
          <w:sz w:val="20"/>
          <w:szCs w:val="20"/>
          <w:shd w:val="clear" w:color="auto" w:fill="EFF0F1"/>
        </w:rPr>
        <w:t xml:space="preserve"> #cloud-boothook</w:t>
      </w:r>
      <w:r w:rsidRPr="0024513E">
        <w:rPr>
          <w:color w:val="000000"/>
          <w:sz w:val="20"/>
          <w:szCs w:val="20"/>
        </w:rPr>
        <w:t xml:space="preserve"> and</w:t>
      </w:r>
      <w:r w:rsidRPr="0024513E">
        <w:rPr>
          <w:color w:val="000000"/>
          <w:sz w:val="20"/>
          <w:szCs w:val="20"/>
          <w:shd w:val="clear" w:color="auto" w:fill="EFF0F1"/>
        </w:rPr>
        <w:t xml:space="preserve"> #/bin/bash</w:t>
      </w:r>
      <w:r w:rsidR="00D95EC3">
        <w:rPr>
          <w:color w:val="000000"/>
          <w:sz w:val="20"/>
          <w:szCs w:val="20"/>
          <w:shd w:val="clear" w:color="auto" w:fill="EFF0F1"/>
        </w:rPr>
        <w:t xml:space="preserve"> and the script will be executed from root so some considerations may need to be made around user access permissions</w:t>
      </w:r>
      <w:r w:rsidRPr="0024513E">
        <w:rPr>
          <w:color w:val="000000"/>
          <w:sz w:val="20"/>
          <w:szCs w:val="20"/>
        </w:rPr>
        <w:t xml:space="preserve">.  </w:t>
      </w:r>
    </w:p>
    <w:p w14:paraId="1C5D7D18" w14:textId="77777777" w:rsidR="0024513E" w:rsidRPr="0024513E" w:rsidRDefault="0024513E" w:rsidP="00362BFC">
      <w:pPr>
        <w:jc w:val="both"/>
        <w:rPr>
          <w:color w:val="000000"/>
        </w:rPr>
      </w:pPr>
    </w:p>
    <w:p w14:paraId="4994C335" w14:textId="720D442D"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 xml:space="preserve">Once our </w:t>
      </w:r>
      <w:r w:rsidR="00D95EC3">
        <w:rPr>
          <w:color w:val="000000"/>
          <w:sz w:val="20"/>
          <w:szCs w:val="20"/>
        </w:rPr>
        <w:t xml:space="preserve">startup </w:t>
      </w:r>
      <w:r w:rsidRPr="0024513E">
        <w:rPr>
          <w:color w:val="000000"/>
          <w:sz w:val="20"/>
          <w:szCs w:val="20"/>
        </w:rPr>
        <w:t xml:space="preserve">script has </w:t>
      </w:r>
      <w:r w:rsidR="00D95EC3">
        <w:rPr>
          <w:color w:val="000000"/>
          <w:sz w:val="20"/>
          <w:szCs w:val="20"/>
        </w:rPr>
        <w:t>finalized</w:t>
      </w:r>
      <w:r w:rsidRPr="0024513E">
        <w:rPr>
          <w:color w:val="000000"/>
          <w:sz w:val="20"/>
          <w:szCs w:val="20"/>
        </w:rPr>
        <w:t xml:space="preserve">, </w:t>
      </w:r>
      <w:r w:rsidR="00D95EC3">
        <w:rPr>
          <w:color w:val="000000"/>
          <w:sz w:val="20"/>
          <w:szCs w:val="20"/>
        </w:rPr>
        <w:t xml:space="preserve">our next step is to initialize our </w:t>
      </w:r>
      <w:r w:rsidRPr="0024513E">
        <w:rPr>
          <w:color w:val="000000"/>
          <w:sz w:val="20"/>
          <w:szCs w:val="20"/>
        </w:rPr>
        <w:t xml:space="preserve">EC2 instance.  You will need to provide the name of your PEM key, and your security group id. </w:t>
      </w:r>
      <w:r w:rsidR="00D95EC3">
        <w:rPr>
          <w:color w:val="000000"/>
          <w:sz w:val="20"/>
          <w:szCs w:val="20"/>
        </w:rPr>
        <w:t>We</w:t>
      </w:r>
      <w:r w:rsidR="00D95EC3" w:rsidRPr="0024513E">
        <w:rPr>
          <w:color w:val="000000"/>
          <w:sz w:val="20"/>
          <w:szCs w:val="20"/>
        </w:rPr>
        <w:t xml:space="preserve"> </w:t>
      </w:r>
      <w:r w:rsidRPr="0024513E">
        <w:rPr>
          <w:color w:val="000000"/>
          <w:sz w:val="20"/>
          <w:szCs w:val="20"/>
        </w:rPr>
        <w:t>recommend creating an SSH specific security group.  The below example uses the Miniconda image and t2.medium size machine.</w:t>
      </w:r>
    </w:p>
    <w:p w14:paraId="6B1198A6" w14:textId="77777777" w:rsidR="0024513E" w:rsidRPr="0024513E" w:rsidRDefault="0024513E" w:rsidP="0024513E">
      <w:pPr>
        <w:rPr>
          <w:color w:val="000000"/>
        </w:rPr>
      </w:pPr>
    </w:p>
    <w:p w14:paraId="1D1A14B0"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instances = ec2_resource.create_instances(</w:t>
      </w:r>
    </w:p>
    <w:p w14:paraId="0C986B7F"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TagSpecifications=[{  'ResourceType': 'instance', 'Tags': [ {'Key': 'Name', 'Value': ‘iris-ec2’}] }],</w:t>
      </w:r>
    </w:p>
    <w:p w14:paraId="4E60AC85" w14:textId="77777777" w:rsidR="0024513E" w:rsidRPr="0024513E" w:rsidRDefault="0024513E" w:rsidP="0024513E">
      <w:pPr>
        <w:pStyle w:val="NormalWeb"/>
        <w:spacing w:before="0" w:beforeAutospacing="0" w:after="0" w:afterAutospacing="0"/>
        <w:rPr>
          <w:color w:val="000000"/>
          <w:sz w:val="16"/>
          <w:szCs w:val="16"/>
        </w:rPr>
      </w:pPr>
      <w:r w:rsidRPr="0024513E">
        <w:rPr>
          <w:color w:val="000000"/>
          <w:sz w:val="16"/>
          <w:szCs w:val="16"/>
          <w:shd w:val="clear" w:color="auto" w:fill="EFF0F1"/>
        </w:rPr>
        <w:t>    ImageId= ‘ami-062c42cbecc1d5ec0’ #miniconda,</w:t>
      </w:r>
    </w:p>
    <w:p w14:paraId="6DC74BCC"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24513E">
        <w:rPr>
          <w:color w:val="000000"/>
          <w:sz w:val="16"/>
          <w:szCs w:val="16"/>
          <w:shd w:val="clear" w:color="auto" w:fill="EFF0F1"/>
        </w:rPr>
        <w:t>    MinCount=1,</w:t>
      </w:r>
    </w:p>
    <w:p w14:paraId="11B3B704"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24513E">
        <w:rPr>
          <w:color w:val="000000"/>
          <w:sz w:val="16"/>
          <w:szCs w:val="16"/>
          <w:shd w:val="clear" w:color="auto" w:fill="EFF0F1"/>
        </w:rPr>
        <w:t>    MaxCount=1,</w:t>
      </w:r>
    </w:p>
    <w:p w14:paraId="3680C921"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    InstanceType=”t2.medium”,</w:t>
      </w:r>
    </w:p>
    <w:p w14:paraId="05B0C511"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    KeyName=‘PROVIDE YOUR KEY.pem’,</w:t>
      </w:r>
    </w:p>
    <w:p w14:paraId="6984DAFD"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    SecurityGroupIds=security_group, #Bring your own!</w:t>
      </w:r>
    </w:p>
    <w:p w14:paraId="28D2167F"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    UserData=user_data</w:t>
      </w:r>
    </w:p>
    <w:p w14:paraId="1EB5BFE9"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w:t>
      </w:r>
    </w:p>
    <w:p w14:paraId="3D9002D8" w14:textId="77777777" w:rsidR="0024513E" w:rsidRPr="0024513E" w:rsidRDefault="0024513E" w:rsidP="0024513E">
      <w:pPr>
        <w:rPr>
          <w:color w:val="000000"/>
        </w:rPr>
      </w:pPr>
    </w:p>
    <w:p w14:paraId="58C9F0F5" w14:textId="77777777"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After the instance is created you will need to execute the below command, which will install the required python packages.</w:t>
      </w:r>
    </w:p>
    <w:p w14:paraId="562DD4B3" w14:textId="77777777" w:rsidR="0024513E" w:rsidRPr="0024513E" w:rsidRDefault="0024513E" w:rsidP="0024513E">
      <w:pPr>
        <w:rPr>
          <w:color w:val="000000"/>
        </w:rPr>
      </w:pPr>
    </w:p>
    <w:p w14:paraId="3745ADDF"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for requirement in `cat /mys3bucket/requirements.txt` ; do  conda install --yes ${requirement} ; done</w:t>
      </w:r>
    </w:p>
    <w:p w14:paraId="072C0B7F" w14:textId="71465AE1" w:rsidR="0024513E" w:rsidRDefault="0024513E" w:rsidP="0024513E">
      <w:pPr>
        <w:rPr>
          <w:color w:val="000000"/>
        </w:rPr>
      </w:pPr>
    </w:p>
    <w:p w14:paraId="33196B4A" w14:textId="77777777" w:rsidR="00362BFC" w:rsidRPr="0024513E" w:rsidRDefault="00362BFC" w:rsidP="0024513E">
      <w:pPr>
        <w:rPr>
          <w:color w:val="000000"/>
        </w:rPr>
      </w:pPr>
    </w:p>
    <w:p w14:paraId="3FC1C58D" w14:textId="04D7CA36" w:rsidR="0024513E" w:rsidRPr="0024513E" w:rsidRDefault="00D95EC3" w:rsidP="002F2DE9">
      <w:pPr>
        <w:pStyle w:val="NormalWeb"/>
        <w:spacing w:before="0" w:beforeAutospacing="0" w:after="0" w:afterAutospacing="0"/>
        <w:jc w:val="both"/>
        <w:rPr>
          <w:color w:val="000000"/>
          <w:sz w:val="20"/>
          <w:szCs w:val="20"/>
        </w:rPr>
      </w:pPr>
      <w:r>
        <w:rPr>
          <w:color w:val="000000"/>
          <w:sz w:val="20"/>
          <w:szCs w:val="20"/>
        </w:rPr>
        <w:t>After the necessary packages have been installed, we can now train our model by executing our python script, seen below.</w:t>
      </w:r>
    </w:p>
    <w:p w14:paraId="07C497D4" w14:textId="77777777" w:rsidR="0024513E" w:rsidRPr="0024513E" w:rsidRDefault="0024513E" w:rsidP="0024513E">
      <w:pPr>
        <w:rPr>
          <w:color w:val="000000"/>
        </w:rPr>
      </w:pPr>
    </w:p>
    <w:p w14:paraId="1C015F2F"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cd mys3bucket/; python train.py</w:t>
      </w:r>
    </w:p>
    <w:p w14:paraId="7BAD4644" w14:textId="77777777" w:rsidR="0024513E" w:rsidRPr="0024513E" w:rsidRDefault="0024513E" w:rsidP="0024513E">
      <w:pPr>
        <w:rPr>
          <w:color w:val="000000"/>
        </w:rPr>
      </w:pPr>
    </w:p>
    <w:p w14:paraId="416DA7BF" w14:textId="22C9B129" w:rsidR="0024513E" w:rsidRPr="0024513E" w:rsidRDefault="00D95EC3" w:rsidP="00362BFC">
      <w:pPr>
        <w:pStyle w:val="NormalWeb"/>
        <w:spacing w:before="0" w:beforeAutospacing="0" w:after="0" w:afterAutospacing="0"/>
        <w:jc w:val="both"/>
        <w:rPr>
          <w:color w:val="000000"/>
          <w:sz w:val="20"/>
          <w:szCs w:val="20"/>
        </w:rPr>
      </w:pPr>
      <w:r>
        <w:rPr>
          <w:color w:val="000000"/>
          <w:sz w:val="20"/>
          <w:szCs w:val="20"/>
        </w:rPr>
        <w:t>Now that the python script has finished executing</w:t>
      </w:r>
      <w:r w:rsidR="0024513E" w:rsidRPr="0024513E">
        <w:rPr>
          <w:color w:val="000000"/>
          <w:sz w:val="20"/>
          <w:szCs w:val="20"/>
        </w:rPr>
        <w:t xml:space="preserve">, </w:t>
      </w:r>
      <w:r>
        <w:rPr>
          <w:color w:val="000000"/>
          <w:sz w:val="20"/>
          <w:szCs w:val="20"/>
        </w:rPr>
        <w:t xml:space="preserve">a </w:t>
      </w:r>
      <w:r w:rsidR="0024513E" w:rsidRPr="0024513E">
        <w:rPr>
          <w:color w:val="000000"/>
          <w:sz w:val="20"/>
          <w:szCs w:val="20"/>
        </w:rPr>
        <w:t>python pickle file will automatically be saved to your S3 drive</w:t>
      </w:r>
      <w:r>
        <w:rPr>
          <w:color w:val="000000"/>
          <w:sz w:val="20"/>
          <w:szCs w:val="20"/>
        </w:rPr>
        <w:t>.  The pickle file is the model artifact that can be used with other data to produce predictions</w:t>
      </w:r>
      <w:r w:rsidR="0024513E" w:rsidRPr="0024513E">
        <w:rPr>
          <w:color w:val="000000"/>
          <w:sz w:val="20"/>
          <w:szCs w:val="20"/>
        </w:rPr>
        <w:t xml:space="preserve">.  </w:t>
      </w:r>
      <w:r>
        <w:rPr>
          <w:color w:val="000000"/>
          <w:sz w:val="20"/>
          <w:szCs w:val="20"/>
        </w:rPr>
        <w:t>The EC2 instance can now be terminated.</w:t>
      </w:r>
    </w:p>
    <w:p w14:paraId="26C92CC5" w14:textId="77777777" w:rsidR="0024513E" w:rsidRPr="0024513E" w:rsidRDefault="0024513E" w:rsidP="00362BFC">
      <w:pPr>
        <w:jc w:val="both"/>
        <w:rPr>
          <w:color w:val="000000"/>
        </w:rPr>
      </w:pPr>
    </w:p>
    <w:p w14:paraId="0EC74801" w14:textId="5F13E5B1" w:rsidR="0024513E" w:rsidRPr="0024513E" w:rsidRDefault="002907ED" w:rsidP="00362BFC">
      <w:pPr>
        <w:pStyle w:val="NormalWeb"/>
        <w:spacing w:before="0" w:beforeAutospacing="0" w:after="0" w:afterAutospacing="0"/>
        <w:jc w:val="both"/>
        <w:rPr>
          <w:color w:val="000000"/>
          <w:sz w:val="20"/>
          <w:szCs w:val="20"/>
        </w:rPr>
      </w:pPr>
      <w:r>
        <w:rPr>
          <w:color w:val="000000"/>
          <w:sz w:val="20"/>
          <w:szCs w:val="20"/>
        </w:rPr>
        <w:t xml:space="preserve">Although  the </w:t>
      </w:r>
      <w:r w:rsidR="007D2E1A">
        <w:rPr>
          <w:color w:val="000000"/>
          <w:sz w:val="20"/>
          <w:szCs w:val="20"/>
        </w:rPr>
        <w:t>preceding</w:t>
      </w:r>
      <w:r>
        <w:rPr>
          <w:color w:val="000000"/>
          <w:sz w:val="20"/>
          <w:szCs w:val="20"/>
        </w:rPr>
        <w:t xml:space="preserve"> steps </w:t>
      </w:r>
      <w:r w:rsidR="0024513E" w:rsidRPr="0024513E">
        <w:rPr>
          <w:color w:val="000000"/>
          <w:sz w:val="20"/>
          <w:szCs w:val="20"/>
        </w:rPr>
        <w:t xml:space="preserve">seem daunting, in </w:t>
      </w:r>
      <w:r w:rsidR="00D16B8A" w:rsidRPr="0024513E">
        <w:rPr>
          <w:color w:val="000000"/>
          <w:sz w:val="20"/>
          <w:szCs w:val="20"/>
        </w:rPr>
        <w:t>reality,</w:t>
      </w:r>
      <w:r w:rsidR="0024513E" w:rsidRPr="0024513E">
        <w:rPr>
          <w:color w:val="000000"/>
          <w:sz w:val="20"/>
          <w:szCs w:val="20"/>
        </w:rPr>
        <w:t xml:space="preserve"> the SDK </w:t>
      </w:r>
      <w:r>
        <w:rPr>
          <w:color w:val="000000"/>
          <w:sz w:val="20"/>
          <w:szCs w:val="20"/>
        </w:rPr>
        <w:t>abstracts</w:t>
      </w:r>
      <w:r w:rsidR="0024513E" w:rsidRPr="0024513E">
        <w:rPr>
          <w:color w:val="000000"/>
          <w:sz w:val="20"/>
          <w:szCs w:val="20"/>
        </w:rPr>
        <w:t xml:space="preserve"> the complexity</w:t>
      </w:r>
      <w:r>
        <w:rPr>
          <w:color w:val="000000"/>
          <w:sz w:val="20"/>
          <w:szCs w:val="20"/>
        </w:rPr>
        <w:t xml:space="preserve"> of building a machine learning model in the cloud</w:t>
      </w:r>
      <w:r w:rsidR="0024513E" w:rsidRPr="0024513E">
        <w:rPr>
          <w:color w:val="000000"/>
          <w:sz w:val="20"/>
          <w:szCs w:val="20"/>
        </w:rPr>
        <w:t xml:space="preserve">.  We did have trouble installing the required packages through the startup scripts </w:t>
      </w:r>
      <w:r>
        <w:rPr>
          <w:color w:val="000000"/>
          <w:sz w:val="20"/>
          <w:szCs w:val="20"/>
        </w:rPr>
        <w:t xml:space="preserve">which </w:t>
      </w:r>
      <w:r w:rsidR="0024513E" w:rsidRPr="0024513E">
        <w:rPr>
          <w:color w:val="000000"/>
          <w:sz w:val="20"/>
          <w:szCs w:val="20"/>
        </w:rPr>
        <w:t>forc</w:t>
      </w:r>
      <w:r>
        <w:rPr>
          <w:color w:val="000000"/>
          <w:sz w:val="20"/>
          <w:szCs w:val="20"/>
        </w:rPr>
        <w:t>ed</w:t>
      </w:r>
      <w:r w:rsidR="0024513E" w:rsidRPr="0024513E">
        <w:rPr>
          <w:color w:val="000000"/>
          <w:sz w:val="20"/>
          <w:szCs w:val="20"/>
        </w:rPr>
        <w:t xml:space="preserve"> us to </w:t>
      </w:r>
      <w:r w:rsidR="0073420D">
        <w:rPr>
          <w:color w:val="000000"/>
          <w:sz w:val="20"/>
          <w:szCs w:val="20"/>
        </w:rPr>
        <w:t>connect to the server as a stopgap</w:t>
      </w:r>
      <w:r w:rsidR="0024513E" w:rsidRPr="0024513E">
        <w:rPr>
          <w:color w:val="000000"/>
          <w:sz w:val="20"/>
          <w:szCs w:val="20"/>
        </w:rPr>
        <w:t xml:space="preserve">.  </w:t>
      </w:r>
      <w:r w:rsidR="0073420D">
        <w:rPr>
          <w:color w:val="000000"/>
          <w:sz w:val="20"/>
          <w:szCs w:val="20"/>
        </w:rPr>
        <w:t>If</w:t>
      </w:r>
      <w:r w:rsidR="0073420D" w:rsidRPr="0024513E">
        <w:rPr>
          <w:color w:val="000000"/>
          <w:sz w:val="20"/>
          <w:szCs w:val="20"/>
        </w:rPr>
        <w:t xml:space="preserve"> </w:t>
      </w:r>
      <w:r w:rsidR="0024513E" w:rsidRPr="0024513E">
        <w:rPr>
          <w:color w:val="000000"/>
          <w:sz w:val="20"/>
          <w:szCs w:val="20"/>
        </w:rPr>
        <w:t xml:space="preserve">we </w:t>
      </w:r>
      <w:r w:rsidR="0073420D">
        <w:rPr>
          <w:color w:val="000000"/>
          <w:sz w:val="20"/>
          <w:szCs w:val="20"/>
        </w:rPr>
        <w:t>were to continue development of</w:t>
      </w:r>
      <w:r w:rsidR="0073420D" w:rsidRPr="0024513E">
        <w:rPr>
          <w:color w:val="000000"/>
          <w:sz w:val="20"/>
          <w:szCs w:val="20"/>
        </w:rPr>
        <w:t xml:space="preserve"> </w:t>
      </w:r>
      <w:r w:rsidR="0024513E" w:rsidRPr="0024513E">
        <w:rPr>
          <w:color w:val="000000"/>
          <w:sz w:val="20"/>
          <w:szCs w:val="20"/>
        </w:rPr>
        <w:t xml:space="preserve">our automation solution, we would </w:t>
      </w:r>
      <w:r w:rsidR="0073420D">
        <w:rPr>
          <w:color w:val="000000"/>
          <w:sz w:val="20"/>
          <w:szCs w:val="20"/>
        </w:rPr>
        <w:t xml:space="preserve">devote more time to solving the package installation problem, which </w:t>
      </w:r>
      <w:r w:rsidR="0024513E" w:rsidRPr="0024513E">
        <w:rPr>
          <w:color w:val="000000"/>
          <w:sz w:val="20"/>
          <w:szCs w:val="20"/>
        </w:rPr>
        <w:t xml:space="preserve">would eliminate </w:t>
      </w:r>
      <w:r w:rsidR="0073420D">
        <w:rPr>
          <w:color w:val="000000"/>
          <w:sz w:val="20"/>
          <w:szCs w:val="20"/>
        </w:rPr>
        <w:t>the gap in automation</w:t>
      </w:r>
      <w:r w:rsidR="0024513E" w:rsidRPr="0024513E">
        <w:rPr>
          <w:color w:val="000000"/>
          <w:sz w:val="20"/>
          <w:szCs w:val="20"/>
        </w:rPr>
        <w:t xml:space="preserve">.  </w:t>
      </w:r>
    </w:p>
    <w:p w14:paraId="0E21F7F4" w14:textId="77777777" w:rsidR="0024513E" w:rsidRPr="0024513E" w:rsidRDefault="0024513E" w:rsidP="00362BFC">
      <w:pPr>
        <w:jc w:val="both"/>
        <w:rPr>
          <w:color w:val="000000"/>
        </w:rPr>
      </w:pPr>
    </w:p>
    <w:p w14:paraId="4831F7D9" w14:textId="6F7984D7"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 xml:space="preserve">Finally, </w:t>
      </w:r>
      <w:r w:rsidR="005019F7">
        <w:rPr>
          <w:color w:val="000000"/>
          <w:sz w:val="20"/>
          <w:szCs w:val="20"/>
        </w:rPr>
        <w:t>we</w:t>
      </w:r>
      <w:r w:rsidR="005019F7" w:rsidRPr="0024513E">
        <w:rPr>
          <w:color w:val="000000"/>
          <w:sz w:val="20"/>
          <w:szCs w:val="20"/>
        </w:rPr>
        <w:t xml:space="preserve"> </w:t>
      </w:r>
      <w:r w:rsidRPr="0024513E">
        <w:rPr>
          <w:color w:val="000000"/>
          <w:sz w:val="20"/>
          <w:szCs w:val="20"/>
        </w:rPr>
        <w:t>deploy</w:t>
      </w:r>
      <w:r w:rsidR="005019F7">
        <w:rPr>
          <w:color w:val="000000"/>
          <w:sz w:val="20"/>
          <w:szCs w:val="20"/>
        </w:rPr>
        <w:t>ed</w:t>
      </w:r>
      <w:r w:rsidRPr="0024513E">
        <w:rPr>
          <w:color w:val="000000"/>
          <w:sz w:val="20"/>
          <w:szCs w:val="20"/>
        </w:rPr>
        <w:t xml:space="preserve"> our newly trained iris dataset model.  Our model does require additional python development using</w:t>
      </w:r>
      <w:r w:rsidR="007D2E1A">
        <w:rPr>
          <w:color w:val="000000"/>
          <w:sz w:val="20"/>
          <w:szCs w:val="20"/>
        </w:rPr>
        <w:t xml:space="preserve"> a</w:t>
      </w:r>
      <w:r w:rsidRPr="0024513E">
        <w:rPr>
          <w:color w:val="000000"/>
          <w:sz w:val="20"/>
          <w:szCs w:val="20"/>
        </w:rPr>
        <w:t xml:space="preserve"> Flask</w:t>
      </w:r>
      <w:r w:rsidR="007D2E1A">
        <w:rPr>
          <w:color w:val="000000"/>
          <w:sz w:val="20"/>
          <w:szCs w:val="20"/>
        </w:rPr>
        <w:t xml:space="preserve"> web application</w:t>
      </w:r>
      <w:r w:rsidRPr="0024513E">
        <w:rPr>
          <w:color w:val="000000"/>
          <w:sz w:val="20"/>
          <w:szCs w:val="20"/>
        </w:rPr>
        <w:t xml:space="preserve">. We chose Flask for its WSGI compatibility </w:t>
      </w:r>
      <w:r w:rsidR="005019F7">
        <w:rPr>
          <w:color w:val="000000"/>
          <w:sz w:val="20"/>
          <w:szCs w:val="20"/>
        </w:rPr>
        <w:t>with</w:t>
      </w:r>
      <w:r w:rsidR="005019F7" w:rsidRPr="0024513E">
        <w:rPr>
          <w:color w:val="000000"/>
          <w:sz w:val="20"/>
          <w:szCs w:val="20"/>
        </w:rPr>
        <w:t xml:space="preserve"> </w:t>
      </w:r>
      <w:r w:rsidRPr="0024513E">
        <w:rPr>
          <w:color w:val="000000"/>
          <w:sz w:val="20"/>
          <w:szCs w:val="20"/>
        </w:rPr>
        <w:t>Lambda</w:t>
      </w:r>
      <w:r w:rsidR="005019F7">
        <w:rPr>
          <w:color w:val="000000"/>
          <w:sz w:val="20"/>
          <w:szCs w:val="20"/>
        </w:rPr>
        <w:t xml:space="preserve">, which </w:t>
      </w:r>
      <w:r w:rsidRPr="0024513E">
        <w:rPr>
          <w:color w:val="000000"/>
          <w:sz w:val="20"/>
          <w:szCs w:val="20"/>
        </w:rPr>
        <w:t>allow</w:t>
      </w:r>
      <w:r w:rsidR="005019F7">
        <w:rPr>
          <w:color w:val="000000"/>
          <w:sz w:val="20"/>
          <w:szCs w:val="20"/>
        </w:rPr>
        <w:t>ed</w:t>
      </w:r>
      <w:r w:rsidRPr="0024513E">
        <w:rPr>
          <w:color w:val="000000"/>
          <w:sz w:val="20"/>
          <w:szCs w:val="20"/>
        </w:rPr>
        <w:t xml:space="preserve"> Lambda and our API Gateway to connect seamlessly. </w:t>
      </w:r>
      <w:r w:rsidR="005019F7">
        <w:rPr>
          <w:color w:val="000000"/>
          <w:sz w:val="20"/>
          <w:szCs w:val="20"/>
        </w:rPr>
        <w:t>Assuming a Flask application has been buil</w:t>
      </w:r>
      <w:r w:rsidR="007D2E1A">
        <w:rPr>
          <w:color w:val="000000"/>
          <w:sz w:val="20"/>
          <w:szCs w:val="20"/>
        </w:rPr>
        <w:t>t</w:t>
      </w:r>
      <w:r w:rsidR="005019F7">
        <w:rPr>
          <w:color w:val="000000"/>
          <w:sz w:val="20"/>
          <w:szCs w:val="20"/>
        </w:rPr>
        <w:t xml:space="preserve"> and the correct S3 bucket reference</w:t>
      </w:r>
      <w:r w:rsidR="007D2E1A">
        <w:rPr>
          <w:color w:val="000000"/>
          <w:sz w:val="20"/>
          <w:szCs w:val="20"/>
        </w:rPr>
        <w:t>d</w:t>
      </w:r>
      <w:r w:rsidR="005019F7">
        <w:rPr>
          <w:color w:val="000000"/>
          <w:sz w:val="20"/>
          <w:szCs w:val="20"/>
        </w:rPr>
        <w:t>, the following code will load the model response to the API.</w:t>
      </w:r>
    </w:p>
    <w:p w14:paraId="3FFE201D" w14:textId="77777777" w:rsidR="0024513E" w:rsidRPr="0024513E" w:rsidRDefault="0024513E" w:rsidP="0024513E">
      <w:pPr>
        <w:rPr>
          <w:color w:val="000000"/>
        </w:rPr>
      </w:pPr>
    </w:p>
    <w:p w14:paraId="1322E20A"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response = S3.get_object(Bucket=BUCKET_NAME, Key=key)</w:t>
      </w:r>
    </w:p>
    <w:p w14:paraId="3C464385"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model_str = response['Body'].read()   </w:t>
      </w:r>
    </w:p>
    <w:p w14:paraId="6E990D65"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model = joblib.load(BytesIO(model_str)) </w:t>
      </w:r>
    </w:p>
    <w:p w14:paraId="00A3D1DC" w14:textId="77777777" w:rsidR="0024513E" w:rsidRPr="0024513E" w:rsidRDefault="0024513E" w:rsidP="0024513E">
      <w:pPr>
        <w:rPr>
          <w:color w:val="000000"/>
        </w:rPr>
      </w:pPr>
    </w:p>
    <w:p w14:paraId="27B68345" w14:textId="2EF8A726" w:rsidR="0024513E" w:rsidRPr="0024513E" w:rsidRDefault="0024513E" w:rsidP="00362BFC">
      <w:pPr>
        <w:pStyle w:val="NormalWeb"/>
        <w:spacing w:before="0" w:beforeAutospacing="0" w:after="0" w:afterAutospacing="0"/>
        <w:jc w:val="both"/>
        <w:rPr>
          <w:color w:val="000000"/>
          <w:sz w:val="20"/>
          <w:szCs w:val="20"/>
        </w:rPr>
      </w:pPr>
      <w:r w:rsidRPr="0024513E">
        <w:rPr>
          <w:color w:val="000000"/>
          <w:sz w:val="20"/>
          <w:szCs w:val="20"/>
        </w:rPr>
        <w:t xml:space="preserve">For our deployment, we will use Zappa.io, which can be installed through python’s pip command.  </w:t>
      </w:r>
      <w:r w:rsidR="005019F7">
        <w:rPr>
          <w:color w:val="000000"/>
          <w:sz w:val="20"/>
          <w:szCs w:val="20"/>
        </w:rPr>
        <w:t>It is</w:t>
      </w:r>
      <w:r w:rsidRPr="0024513E">
        <w:rPr>
          <w:color w:val="000000"/>
          <w:sz w:val="20"/>
          <w:szCs w:val="20"/>
        </w:rPr>
        <w:t xml:space="preserve"> recommend</w:t>
      </w:r>
      <w:r w:rsidR="005019F7">
        <w:rPr>
          <w:color w:val="000000"/>
          <w:sz w:val="20"/>
          <w:szCs w:val="20"/>
        </w:rPr>
        <w:t>ed</w:t>
      </w:r>
      <w:r w:rsidRPr="0024513E">
        <w:rPr>
          <w:color w:val="000000"/>
          <w:sz w:val="20"/>
          <w:szCs w:val="20"/>
        </w:rPr>
        <w:t xml:space="preserve"> </w:t>
      </w:r>
      <w:r w:rsidR="00671319">
        <w:rPr>
          <w:color w:val="000000"/>
          <w:sz w:val="20"/>
          <w:szCs w:val="20"/>
        </w:rPr>
        <w:t xml:space="preserve">to install this package to the Lambda virtual environment.  </w:t>
      </w:r>
    </w:p>
    <w:p w14:paraId="1FD6B733" w14:textId="77777777" w:rsidR="0024513E" w:rsidRPr="0024513E" w:rsidRDefault="0024513E" w:rsidP="0024513E">
      <w:pPr>
        <w:rPr>
          <w:color w:val="000000"/>
        </w:rPr>
      </w:pPr>
    </w:p>
    <w:p w14:paraId="0788C890" w14:textId="09F9CD46" w:rsidR="0024513E" w:rsidRPr="0024513E" w:rsidRDefault="0024513E" w:rsidP="0024513E">
      <w:pPr>
        <w:pStyle w:val="NormalWeb"/>
        <w:spacing w:before="0" w:beforeAutospacing="0" w:after="0" w:afterAutospacing="0"/>
        <w:rPr>
          <w:color w:val="000000"/>
          <w:sz w:val="20"/>
          <w:szCs w:val="20"/>
        </w:rPr>
      </w:pPr>
      <w:r w:rsidRPr="0024513E">
        <w:rPr>
          <w:color w:val="000000"/>
          <w:sz w:val="20"/>
          <w:szCs w:val="20"/>
        </w:rPr>
        <w:t>From your project folder:</w:t>
      </w:r>
    </w:p>
    <w:p w14:paraId="25830422"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virtualenv lambda</w:t>
      </w:r>
    </w:p>
    <w:p w14:paraId="2E4256F2" w14:textId="7777777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source lambda/bin/activate</w:t>
      </w:r>
    </w:p>
    <w:p w14:paraId="37FEC999" w14:textId="6134BBA7" w:rsidR="0024513E" w:rsidRPr="00912868" w:rsidRDefault="0024513E" w:rsidP="0024513E">
      <w:pPr>
        <w:pStyle w:val="NormalWeb"/>
        <w:spacing w:before="0" w:beforeAutospacing="0" w:after="0" w:afterAutospacing="0"/>
        <w:rPr>
          <w:color w:val="000000"/>
          <w:sz w:val="16"/>
          <w:szCs w:val="16"/>
          <w:shd w:val="clear" w:color="auto" w:fill="EFF0F1"/>
        </w:rPr>
      </w:pPr>
      <w:r w:rsidRPr="00912868">
        <w:rPr>
          <w:color w:val="000000"/>
          <w:sz w:val="16"/>
          <w:szCs w:val="16"/>
          <w:shd w:val="clear" w:color="auto" w:fill="EFF0F1"/>
        </w:rPr>
        <w:t>pip install flask zappa sklearn numpy scipy</w:t>
      </w:r>
    </w:p>
    <w:p w14:paraId="3F0FEC94" w14:textId="77777777" w:rsidR="0024513E" w:rsidRPr="0024513E" w:rsidRDefault="0024513E" w:rsidP="0024513E">
      <w:pPr>
        <w:pStyle w:val="NormalWeb"/>
        <w:spacing w:before="0" w:beforeAutospacing="0" w:after="0" w:afterAutospacing="0"/>
        <w:rPr>
          <w:color w:val="000000"/>
          <w:sz w:val="20"/>
          <w:szCs w:val="20"/>
        </w:rPr>
      </w:pPr>
    </w:p>
    <w:p w14:paraId="7E09F613" w14:textId="3462865F" w:rsidR="0024513E" w:rsidRPr="0024513E" w:rsidRDefault="0024513E" w:rsidP="00362BFC">
      <w:pPr>
        <w:jc w:val="both"/>
        <w:rPr>
          <w:color w:val="000000"/>
        </w:rPr>
      </w:pPr>
      <w:r w:rsidRPr="0024513E">
        <w:rPr>
          <w:color w:val="000000"/>
        </w:rPr>
        <w:t xml:space="preserve">At this point </w:t>
      </w:r>
      <w:r w:rsidR="00671319">
        <w:rPr>
          <w:color w:val="000000"/>
        </w:rPr>
        <w:t xml:space="preserve">we </w:t>
      </w:r>
      <w:r w:rsidRPr="0024513E">
        <w:rPr>
          <w:color w:val="000000"/>
        </w:rPr>
        <w:t xml:space="preserve">have a new folder </w:t>
      </w:r>
      <w:r w:rsidR="00671319">
        <w:rPr>
          <w:color w:val="000000"/>
        </w:rPr>
        <w:t>named</w:t>
      </w:r>
      <w:r w:rsidR="00671319" w:rsidRPr="0024513E">
        <w:rPr>
          <w:color w:val="000000"/>
        </w:rPr>
        <w:t xml:space="preserve"> </w:t>
      </w:r>
      <w:r w:rsidRPr="0024513E">
        <w:rPr>
          <w:color w:val="000000"/>
        </w:rPr>
        <w:t xml:space="preserve">lambda within </w:t>
      </w:r>
      <w:r w:rsidR="00671319">
        <w:rPr>
          <w:color w:val="000000"/>
        </w:rPr>
        <w:t>the</w:t>
      </w:r>
      <w:r w:rsidR="00671319" w:rsidRPr="0024513E">
        <w:rPr>
          <w:color w:val="000000"/>
        </w:rPr>
        <w:t xml:space="preserve"> </w:t>
      </w:r>
      <w:r w:rsidRPr="0024513E">
        <w:rPr>
          <w:color w:val="000000"/>
        </w:rPr>
        <w:t xml:space="preserve">project/folder location.  This will include all the required packages lambda needs to run </w:t>
      </w:r>
      <w:r w:rsidR="00671319">
        <w:rPr>
          <w:color w:val="000000"/>
        </w:rPr>
        <w:t xml:space="preserve">the </w:t>
      </w:r>
      <w:r w:rsidRPr="0024513E">
        <w:rPr>
          <w:color w:val="000000"/>
        </w:rPr>
        <w:t xml:space="preserve">application. </w:t>
      </w:r>
      <w:r w:rsidR="00671319">
        <w:rPr>
          <w:color w:val="000000"/>
        </w:rPr>
        <w:t>The next step is to</w:t>
      </w:r>
      <w:r w:rsidRPr="0024513E">
        <w:rPr>
          <w:color w:val="000000"/>
        </w:rPr>
        <w:t xml:space="preserve"> initialize </w:t>
      </w:r>
      <w:r w:rsidR="00671319">
        <w:rPr>
          <w:color w:val="000000"/>
        </w:rPr>
        <w:t>the</w:t>
      </w:r>
      <w:r w:rsidR="00671319" w:rsidRPr="0024513E">
        <w:rPr>
          <w:color w:val="000000"/>
        </w:rPr>
        <w:t xml:space="preserve"> </w:t>
      </w:r>
      <w:r w:rsidRPr="0024513E">
        <w:rPr>
          <w:color w:val="000000"/>
        </w:rPr>
        <w:t>zappa workflow by using the following steps</w:t>
      </w:r>
      <w:r w:rsidR="00DC6AA0">
        <w:rPr>
          <w:color w:val="000000"/>
        </w:rPr>
        <w:t>:</w:t>
      </w:r>
    </w:p>
    <w:p w14:paraId="5F322725" w14:textId="77777777" w:rsidR="0024513E" w:rsidRPr="0024513E" w:rsidRDefault="0024513E" w:rsidP="0024513E">
      <w:pPr>
        <w:rPr>
          <w:color w:val="000000"/>
        </w:rPr>
      </w:pPr>
    </w:p>
    <w:p w14:paraId="2214942E" w14:textId="77777777" w:rsidR="0024513E" w:rsidRPr="0024513E" w:rsidRDefault="0024513E" w:rsidP="0024513E">
      <w:pPr>
        <w:rPr>
          <w:color w:val="000000"/>
        </w:rPr>
      </w:pPr>
      <w:r w:rsidRPr="0024513E">
        <w:rPr>
          <w:color w:val="000000"/>
        </w:rPr>
        <w:t>From your console:</w:t>
      </w:r>
    </w:p>
    <w:p w14:paraId="0A85651B" w14:textId="77777777" w:rsidR="0024513E" w:rsidRPr="0024513E" w:rsidRDefault="0024513E" w:rsidP="0024513E">
      <w:pPr>
        <w:numPr>
          <w:ilvl w:val="0"/>
          <w:numId w:val="43"/>
        </w:numPr>
        <w:textAlignment w:val="baseline"/>
        <w:rPr>
          <w:color w:val="000000"/>
          <w:sz w:val="16"/>
          <w:szCs w:val="16"/>
        </w:rPr>
      </w:pPr>
      <w:r w:rsidRPr="0024513E">
        <w:rPr>
          <w:color w:val="000000"/>
          <w:shd w:val="clear" w:color="auto" w:fill="EFF0F1"/>
        </w:rPr>
        <w:t xml:space="preserve">Initialize: </w:t>
      </w:r>
      <w:r w:rsidRPr="0024513E">
        <w:rPr>
          <w:color w:val="000000"/>
          <w:sz w:val="16"/>
          <w:szCs w:val="16"/>
          <w:shd w:val="clear" w:color="auto" w:fill="EFF0F1"/>
        </w:rPr>
        <w:t>zappa init</w:t>
      </w:r>
    </w:p>
    <w:p w14:paraId="3A847FB8" w14:textId="77777777" w:rsidR="0024513E" w:rsidRPr="0024513E" w:rsidRDefault="0024513E" w:rsidP="0024513E">
      <w:pPr>
        <w:numPr>
          <w:ilvl w:val="1"/>
          <w:numId w:val="44"/>
        </w:numPr>
        <w:ind w:left="1440" w:hanging="360"/>
        <w:textAlignment w:val="baseline"/>
        <w:rPr>
          <w:color w:val="000000"/>
        </w:rPr>
      </w:pPr>
      <w:r w:rsidRPr="0024513E">
        <w:rPr>
          <w:color w:val="000000"/>
        </w:rPr>
        <w:t>It is recommended to use default values</w:t>
      </w:r>
    </w:p>
    <w:p w14:paraId="0824978E" w14:textId="77777777" w:rsidR="0024513E" w:rsidRPr="0024513E" w:rsidRDefault="0024513E" w:rsidP="0024513E">
      <w:pPr>
        <w:numPr>
          <w:ilvl w:val="0"/>
          <w:numId w:val="44"/>
        </w:numPr>
        <w:textAlignment w:val="baseline"/>
        <w:rPr>
          <w:color w:val="000000"/>
          <w:sz w:val="16"/>
          <w:szCs w:val="16"/>
        </w:rPr>
      </w:pPr>
      <w:r w:rsidRPr="0024513E">
        <w:rPr>
          <w:color w:val="000000"/>
          <w:shd w:val="clear" w:color="auto" w:fill="FFFFFF"/>
        </w:rPr>
        <w:t xml:space="preserve">Deploy: </w:t>
      </w:r>
      <w:r w:rsidRPr="0024513E">
        <w:rPr>
          <w:color w:val="000000"/>
          <w:sz w:val="16"/>
          <w:szCs w:val="16"/>
          <w:shd w:val="clear" w:color="auto" w:fill="EFF0F1"/>
        </w:rPr>
        <w:t>zappa deploy dev</w:t>
      </w:r>
    </w:p>
    <w:p w14:paraId="7ED6D0AA" w14:textId="77777777" w:rsidR="0024513E" w:rsidRPr="0024513E" w:rsidRDefault="0024513E" w:rsidP="0024513E">
      <w:pPr>
        <w:numPr>
          <w:ilvl w:val="0"/>
          <w:numId w:val="44"/>
        </w:numPr>
        <w:textAlignment w:val="baseline"/>
        <w:rPr>
          <w:color w:val="000000"/>
          <w:sz w:val="16"/>
          <w:szCs w:val="16"/>
        </w:rPr>
      </w:pPr>
      <w:r w:rsidRPr="0024513E">
        <w:rPr>
          <w:color w:val="000000"/>
          <w:shd w:val="clear" w:color="auto" w:fill="FFFFFF"/>
        </w:rPr>
        <w:t xml:space="preserve">Test Model: </w:t>
      </w:r>
      <w:r w:rsidRPr="0024513E">
        <w:rPr>
          <w:color w:val="000000"/>
          <w:sz w:val="16"/>
          <w:szCs w:val="16"/>
          <w:shd w:val="clear" w:color="auto" w:fill="EFF0F1"/>
        </w:rPr>
        <w:t>curl -d '{"data":[[4, 2.1,1,0.4], [6.2, 1,3,2]]}' -X POST http:\\YOUR-AWS-URL</w:t>
      </w:r>
    </w:p>
    <w:p w14:paraId="120FFECD" w14:textId="77777777" w:rsidR="0024513E" w:rsidRPr="0024513E" w:rsidRDefault="0024513E" w:rsidP="0024513E">
      <w:pPr>
        <w:rPr>
          <w:color w:val="000000"/>
        </w:rPr>
      </w:pPr>
    </w:p>
    <w:p w14:paraId="6AC23DF5" w14:textId="193625F2" w:rsidR="00912868" w:rsidRDefault="00DC6AA0" w:rsidP="002F2DE9">
      <w:pPr>
        <w:jc w:val="both"/>
        <w:rPr>
          <w:color w:val="000000"/>
          <w:shd w:val="clear" w:color="auto" w:fill="FFFFFF"/>
        </w:rPr>
      </w:pPr>
      <w:r>
        <w:rPr>
          <w:color w:val="000000"/>
          <w:shd w:val="clear" w:color="auto" w:fill="FFFFFF"/>
        </w:rPr>
        <w:t>Using the steps defined above, a user is able to customize the configuration of their deployment environment to suit their needs</w:t>
      </w:r>
      <w:r w:rsidR="0024513E" w:rsidRPr="0024513E">
        <w:rPr>
          <w:color w:val="000000"/>
          <w:shd w:val="clear" w:color="auto" w:fill="FFFFFF"/>
        </w:rPr>
        <w:t xml:space="preserve">.  </w:t>
      </w:r>
    </w:p>
    <w:p w14:paraId="0B53BFDF" w14:textId="26F492DF" w:rsidR="00DC6AA0" w:rsidRDefault="00DC6AA0" w:rsidP="00912868">
      <w:pPr>
        <w:rPr>
          <w:color w:val="000000"/>
          <w:shd w:val="clear" w:color="auto" w:fill="FFFFFF"/>
        </w:rPr>
      </w:pPr>
    </w:p>
    <w:p w14:paraId="0FB34C15" w14:textId="77777777" w:rsidR="00DC6AA0" w:rsidRDefault="00DC6AA0" w:rsidP="00912868">
      <w:pPr>
        <w:rPr>
          <w:color w:val="000000"/>
        </w:rPr>
      </w:pPr>
    </w:p>
    <w:p w14:paraId="6B8AD04E" w14:textId="20CB897E" w:rsidR="00912868" w:rsidRDefault="00912868" w:rsidP="00912868">
      <w:pPr>
        <w:rPr>
          <w:color w:val="000000"/>
        </w:rPr>
      </w:pPr>
    </w:p>
    <w:p w14:paraId="3B665F0C" w14:textId="01707DD0" w:rsidR="00362BFC" w:rsidRDefault="00362BFC" w:rsidP="00912868">
      <w:pPr>
        <w:rPr>
          <w:color w:val="000000"/>
        </w:rPr>
      </w:pPr>
    </w:p>
    <w:p w14:paraId="53973D8C" w14:textId="77777777" w:rsidR="00362BFC" w:rsidRDefault="00362BFC" w:rsidP="00912868">
      <w:pPr>
        <w:rPr>
          <w:color w:val="000000"/>
        </w:rPr>
      </w:pPr>
    </w:p>
    <w:p w14:paraId="1B0F4F94" w14:textId="77777777" w:rsidR="00912868" w:rsidRPr="00912868" w:rsidRDefault="00912868" w:rsidP="00912868">
      <w:pPr>
        <w:rPr>
          <w:b/>
          <w:bCs/>
          <w:color w:val="000000"/>
        </w:rPr>
      </w:pPr>
      <w:r w:rsidRPr="00912868">
        <w:rPr>
          <w:b/>
          <w:bCs/>
          <w:color w:val="000000"/>
        </w:rPr>
        <w:lastRenderedPageBreak/>
        <w:t>AWS SageMaker</w:t>
      </w:r>
    </w:p>
    <w:p w14:paraId="356CA27B" w14:textId="2DEDB58B" w:rsidR="00912868" w:rsidRPr="00912868" w:rsidRDefault="00DC6AA0" w:rsidP="00362BFC">
      <w:pPr>
        <w:jc w:val="both"/>
        <w:rPr>
          <w:color w:val="000000"/>
        </w:rPr>
      </w:pPr>
      <w:r>
        <w:rPr>
          <w:color w:val="000000"/>
        </w:rPr>
        <w:t xml:space="preserve">At this time, </w:t>
      </w:r>
      <w:r w:rsidR="00912868" w:rsidRPr="00912868">
        <w:rPr>
          <w:color w:val="000000"/>
        </w:rPr>
        <w:t xml:space="preserve">AWS </w:t>
      </w:r>
      <w:r>
        <w:rPr>
          <w:color w:val="000000"/>
        </w:rPr>
        <w:t>does not offer a</w:t>
      </w:r>
      <w:r w:rsidR="00912868" w:rsidRPr="00912868">
        <w:rPr>
          <w:color w:val="000000"/>
        </w:rPr>
        <w:t xml:space="preserve"> </w:t>
      </w:r>
      <w:r>
        <w:rPr>
          <w:color w:val="000000"/>
        </w:rPr>
        <w:t>command line interface (CLI)</w:t>
      </w:r>
      <w:r w:rsidRPr="00912868">
        <w:rPr>
          <w:color w:val="000000"/>
        </w:rPr>
        <w:t xml:space="preserve"> </w:t>
      </w:r>
      <w:r>
        <w:rPr>
          <w:color w:val="000000"/>
        </w:rPr>
        <w:t>which can be used to create a</w:t>
      </w:r>
      <w:r w:rsidR="00912868" w:rsidRPr="00912868">
        <w:rPr>
          <w:color w:val="000000"/>
        </w:rPr>
        <w:t xml:space="preserve"> SageMaker instance.   We utilized the AWS SageMaker built-in Linear Learner function and SageMaker</w:t>
      </w:r>
      <w:r>
        <w:rPr>
          <w:color w:val="000000"/>
        </w:rPr>
        <w:t>’s</w:t>
      </w:r>
      <w:r w:rsidR="00912868" w:rsidRPr="00912868">
        <w:rPr>
          <w:color w:val="000000"/>
        </w:rPr>
        <w:t xml:space="preserve"> Elastic Container Repository for custom prediction model.</w:t>
      </w:r>
    </w:p>
    <w:p w14:paraId="23A207A0" w14:textId="77777777" w:rsidR="00912868" w:rsidRPr="00912868" w:rsidRDefault="00912868" w:rsidP="00362BFC">
      <w:pPr>
        <w:jc w:val="both"/>
        <w:rPr>
          <w:color w:val="000000"/>
        </w:rPr>
      </w:pPr>
      <w:r w:rsidRPr="00912868">
        <w:rPr>
          <w:color w:val="000000"/>
        </w:rPr>
        <w:t xml:space="preserve"> </w:t>
      </w:r>
    </w:p>
    <w:p w14:paraId="1A0B4EC8" w14:textId="478004CC" w:rsidR="00912868" w:rsidRPr="00912868" w:rsidRDefault="00912868" w:rsidP="00362BFC">
      <w:pPr>
        <w:jc w:val="both"/>
        <w:rPr>
          <w:color w:val="000000"/>
        </w:rPr>
      </w:pPr>
      <w:r w:rsidRPr="00912868">
        <w:rPr>
          <w:color w:val="000000"/>
        </w:rPr>
        <w:t xml:space="preserve">The initial step to </w:t>
      </w:r>
      <w:r w:rsidR="00DC6AA0">
        <w:rPr>
          <w:color w:val="000000"/>
        </w:rPr>
        <w:t>configure and create the storage bucket is identical to the step taken in the previous section</w:t>
      </w:r>
      <w:r w:rsidRPr="00912868">
        <w:rPr>
          <w:color w:val="000000"/>
        </w:rPr>
        <w:t xml:space="preserve">.  </w:t>
      </w:r>
      <w:r w:rsidR="00DC6AA0">
        <w:rPr>
          <w:color w:val="000000"/>
        </w:rPr>
        <w:t>C</w:t>
      </w:r>
      <w:r w:rsidRPr="00912868">
        <w:rPr>
          <w:color w:val="000000"/>
        </w:rPr>
        <w:t>reating</w:t>
      </w:r>
      <w:r w:rsidR="00362BFC">
        <w:rPr>
          <w:color w:val="000000"/>
        </w:rPr>
        <w:t xml:space="preserve"> an</w:t>
      </w:r>
      <w:r w:rsidRPr="00912868">
        <w:rPr>
          <w:color w:val="000000"/>
        </w:rPr>
        <w:t xml:space="preserve"> S3 </w:t>
      </w:r>
      <w:r w:rsidR="00DC6AA0">
        <w:rPr>
          <w:color w:val="000000"/>
        </w:rPr>
        <w:t>bucket</w:t>
      </w:r>
      <w:r w:rsidR="00DC6AA0" w:rsidRPr="00912868">
        <w:rPr>
          <w:color w:val="000000"/>
        </w:rPr>
        <w:t xml:space="preserve"> </w:t>
      </w:r>
      <w:r w:rsidRPr="00912868">
        <w:rPr>
          <w:color w:val="000000"/>
        </w:rPr>
        <w:t xml:space="preserve">for input and output </w:t>
      </w:r>
      <w:r w:rsidR="00DC6AA0">
        <w:rPr>
          <w:color w:val="000000"/>
        </w:rPr>
        <w:t xml:space="preserve">storage </w:t>
      </w:r>
      <w:r w:rsidRPr="00912868">
        <w:rPr>
          <w:color w:val="000000"/>
        </w:rPr>
        <w:t xml:space="preserve">are </w:t>
      </w:r>
      <w:r w:rsidR="00DC6AA0">
        <w:rPr>
          <w:color w:val="000000"/>
        </w:rPr>
        <w:t>prerequisites</w:t>
      </w:r>
      <w:r w:rsidR="00DC6AA0" w:rsidRPr="00912868">
        <w:rPr>
          <w:color w:val="000000"/>
        </w:rPr>
        <w:t xml:space="preserve"> </w:t>
      </w:r>
      <w:r w:rsidRPr="00912868">
        <w:rPr>
          <w:color w:val="000000"/>
        </w:rPr>
        <w:t>to run the SageMaker code referenced below.</w:t>
      </w:r>
    </w:p>
    <w:p w14:paraId="3EDA1756" w14:textId="77777777" w:rsidR="00912868" w:rsidRPr="00912868" w:rsidRDefault="00912868" w:rsidP="00362BFC">
      <w:pPr>
        <w:jc w:val="both"/>
        <w:rPr>
          <w:color w:val="000000"/>
        </w:rPr>
      </w:pPr>
    </w:p>
    <w:p w14:paraId="4FBE1F6C" w14:textId="2E956B2A" w:rsidR="00912868" w:rsidRPr="00912868" w:rsidRDefault="00254BF4" w:rsidP="00362BFC">
      <w:pPr>
        <w:jc w:val="both"/>
        <w:rPr>
          <w:color w:val="000000"/>
        </w:rPr>
      </w:pPr>
      <w:r>
        <w:rPr>
          <w:color w:val="000000"/>
        </w:rPr>
        <w:t xml:space="preserve">An important note </w:t>
      </w:r>
      <w:r w:rsidR="00912868" w:rsidRPr="00912868">
        <w:rPr>
          <w:color w:val="000000"/>
        </w:rPr>
        <w:t xml:space="preserve">regarding setting SageMaker trainer parameters:  </w:t>
      </w:r>
      <w:r>
        <w:rPr>
          <w:color w:val="000000"/>
        </w:rPr>
        <w:t xml:space="preserve">When </w:t>
      </w:r>
      <w:r w:rsidR="00912868" w:rsidRPr="00912868">
        <w:rPr>
          <w:color w:val="000000"/>
        </w:rPr>
        <w:t xml:space="preserve">using a small dataset </w:t>
      </w:r>
      <w:r w:rsidR="001218EE">
        <w:rPr>
          <w:color w:val="000000"/>
        </w:rPr>
        <w:t>where</w:t>
      </w:r>
      <w:r w:rsidR="00912868" w:rsidRPr="00912868">
        <w:rPr>
          <w:color w:val="000000"/>
        </w:rPr>
        <w:t xml:space="preserve"> </w:t>
      </w:r>
      <w:r w:rsidR="00912868" w:rsidRPr="00362BFC">
        <w:rPr>
          <w:i/>
          <w:color w:val="000000"/>
        </w:rPr>
        <w:t>mini_batch_size</w:t>
      </w:r>
      <w:r w:rsidR="00912868" w:rsidRPr="00912868">
        <w:rPr>
          <w:color w:val="000000"/>
        </w:rPr>
        <w:t xml:space="preserve"> needs to be set</w:t>
      </w:r>
      <w:r w:rsidR="001218EE">
        <w:rPr>
          <w:color w:val="000000"/>
        </w:rPr>
        <w:t>,</w:t>
      </w:r>
      <w:r w:rsidR="00912868" w:rsidRPr="00912868">
        <w:rPr>
          <w:color w:val="000000"/>
        </w:rPr>
        <w:t xml:space="preserve"> </w:t>
      </w:r>
      <w:r w:rsidR="00912868" w:rsidRPr="00362BFC">
        <w:rPr>
          <w:i/>
          <w:color w:val="000000"/>
        </w:rPr>
        <w:t>feature_dim</w:t>
      </w:r>
      <w:r w:rsidR="00912868" w:rsidRPr="00912868">
        <w:rPr>
          <w:color w:val="000000"/>
        </w:rPr>
        <w:t xml:space="preserve"> must be equal to the </w:t>
      </w:r>
      <w:r w:rsidR="001218EE">
        <w:rPr>
          <w:color w:val="000000"/>
        </w:rPr>
        <w:t>number</w:t>
      </w:r>
      <w:r w:rsidR="00912868" w:rsidRPr="00912868">
        <w:rPr>
          <w:color w:val="000000"/>
        </w:rPr>
        <w:t xml:space="preserve"> of feature variables</w:t>
      </w:r>
      <w:r w:rsidR="001218EE">
        <w:rPr>
          <w:color w:val="000000"/>
        </w:rPr>
        <w:t>.</w:t>
      </w:r>
      <w:r w:rsidR="00912868" w:rsidRPr="00912868">
        <w:rPr>
          <w:color w:val="000000"/>
        </w:rPr>
        <w:t xml:space="preserve"> </w:t>
      </w:r>
      <w:r w:rsidR="001218EE">
        <w:rPr>
          <w:color w:val="000000"/>
        </w:rPr>
        <w:t xml:space="preserve">Also, </w:t>
      </w:r>
      <w:r w:rsidR="00912868" w:rsidRPr="00362BFC">
        <w:rPr>
          <w:i/>
          <w:color w:val="000000"/>
        </w:rPr>
        <w:t>role</w:t>
      </w:r>
      <w:r w:rsidR="00912868" w:rsidRPr="00912868">
        <w:rPr>
          <w:color w:val="000000"/>
        </w:rPr>
        <w:t xml:space="preserve"> needs to be an IAM role that has</w:t>
      </w:r>
      <w:r w:rsidR="001218EE">
        <w:rPr>
          <w:color w:val="000000"/>
        </w:rPr>
        <w:t xml:space="preserve"> explicit</w:t>
      </w:r>
      <w:r w:rsidR="00912868" w:rsidRPr="00912868">
        <w:rPr>
          <w:color w:val="000000"/>
        </w:rPr>
        <w:t xml:space="preserve"> access to run SageMaker and access to S3</w:t>
      </w:r>
      <w:r w:rsidR="001218EE">
        <w:rPr>
          <w:color w:val="000000"/>
        </w:rPr>
        <w:t>.  Additionally, t</w:t>
      </w:r>
      <w:r w:rsidR="00912868" w:rsidRPr="00912868">
        <w:rPr>
          <w:color w:val="000000"/>
        </w:rPr>
        <w:t xml:space="preserve">he </w:t>
      </w:r>
      <w:r w:rsidR="00912868" w:rsidRPr="00362BFC">
        <w:rPr>
          <w:i/>
          <w:color w:val="000000"/>
        </w:rPr>
        <w:t>container</w:t>
      </w:r>
      <w:r w:rsidR="00912868" w:rsidRPr="00912868">
        <w:rPr>
          <w:color w:val="000000"/>
        </w:rPr>
        <w:t xml:space="preserve"> can be</w:t>
      </w:r>
      <w:r w:rsidR="001218EE">
        <w:rPr>
          <w:color w:val="000000"/>
        </w:rPr>
        <w:t xml:space="preserve"> either</w:t>
      </w:r>
      <w:r w:rsidR="00912868" w:rsidRPr="00912868">
        <w:rPr>
          <w:color w:val="000000"/>
        </w:rPr>
        <w:t xml:space="preserve"> </w:t>
      </w:r>
      <w:r w:rsidR="001218EE">
        <w:rPr>
          <w:color w:val="000000"/>
        </w:rPr>
        <w:t>a</w:t>
      </w:r>
      <w:r w:rsidR="001218EE" w:rsidRPr="00912868">
        <w:rPr>
          <w:color w:val="000000"/>
        </w:rPr>
        <w:t xml:space="preserve"> </w:t>
      </w:r>
      <w:r w:rsidR="00912868" w:rsidRPr="00912868">
        <w:rPr>
          <w:color w:val="000000"/>
        </w:rPr>
        <w:t xml:space="preserve">built-in AWS SageMaker container or </w:t>
      </w:r>
      <w:r w:rsidR="00362BFC">
        <w:rPr>
          <w:color w:val="000000"/>
        </w:rPr>
        <w:t>an</w:t>
      </w:r>
      <w:r w:rsidR="001218EE">
        <w:rPr>
          <w:color w:val="000000"/>
        </w:rPr>
        <w:t xml:space="preserve"> acceptable</w:t>
      </w:r>
      <w:r w:rsidR="00912868" w:rsidRPr="00912868">
        <w:rPr>
          <w:color w:val="000000"/>
        </w:rPr>
        <w:t xml:space="preserve"> customer container (e.g. ECR Docker containers) for running machine learning training code. </w:t>
      </w:r>
    </w:p>
    <w:p w14:paraId="4BC862A0" w14:textId="77777777" w:rsidR="00912868" w:rsidRPr="00912868" w:rsidRDefault="00912868" w:rsidP="00912868">
      <w:pPr>
        <w:rPr>
          <w:color w:val="000000"/>
        </w:rPr>
      </w:pPr>
    </w:p>
    <w:p w14:paraId="617C7FA5"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Set the training model parameters</w:t>
      </w:r>
    </w:p>
    <w:p w14:paraId="0039CFE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linear = SageMaker.estimator.Estimator(container,</w:t>
      </w:r>
    </w:p>
    <w:p w14:paraId="44E8DD01"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role, </w:t>
      </w:r>
    </w:p>
    <w:p w14:paraId="34734948"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train_instance_count=1, #arg</w:t>
      </w:r>
    </w:p>
    <w:p w14:paraId="45CF0FD2"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train_instance_type='ml.c4.xlarge',  #arg</w:t>
      </w:r>
    </w:p>
    <w:p w14:paraId="339EBBC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output_path=output_location,</w:t>
      </w:r>
    </w:p>
    <w:p w14:paraId="6B9604D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SageMaker_session=sess)</w:t>
      </w:r>
    </w:p>
    <w:p w14:paraId="7543FC7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linear.set_hyperparameters(feature_dim=4,</w:t>
      </w:r>
    </w:p>
    <w:p w14:paraId="4C38B3E6"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predictor_type='regressor',</w:t>
      </w:r>
    </w:p>
    <w:p w14:paraId="365A5C97"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mini_batch_size=50,</w:t>
      </w:r>
    </w:p>
    <w:p w14:paraId="439EE51F"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normalize_data=False)</w:t>
      </w:r>
    </w:p>
    <w:p w14:paraId="41C8AF0D"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#Train</w:t>
      </w:r>
    </w:p>
    <w:p w14:paraId="4AF068ED"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linear.fit({'train': s3_train_data})</w:t>
      </w:r>
    </w:p>
    <w:p w14:paraId="03F638D3" w14:textId="77777777" w:rsidR="00912868" w:rsidRPr="00912868" w:rsidRDefault="00912868" w:rsidP="00912868">
      <w:pPr>
        <w:rPr>
          <w:color w:val="000000"/>
        </w:rPr>
      </w:pPr>
    </w:p>
    <w:p w14:paraId="17EE9946" w14:textId="7CA11F2F" w:rsidR="00912868" w:rsidRPr="00912868" w:rsidRDefault="00912868" w:rsidP="00362BFC">
      <w:pPr>
        <w:jc w:val="both"/>
        <w:rPr>
          <w:color w:val="000000"/>
        </w:rPr>
      </w:pPr>
      <w:r w:rsidRPr="00912868">
        <w:rPr>
          <w:color w:val="000000"/>
        </w:rPr>
        <w:t xml:space="preserve">Once training and any testing of model is complete, the final step is to deploy the model and make it </w:t>
      </w:r>
      <w:r w:rsidR="00557C6F">
        <w:rPr>
          <w:color w:val="000000"/>
        </w:rPr>
        <w:t xml:space="preserve">an </w:t>
      </w:r>
      <w:r w:rsidRPr="00912868">
        <w:rPr>
          <w:color w:val="000000"/>
        </w:rPr>
        <w:t xml:space="preserve">accessible on-demand SageMaker Endpoint. </w:t>
      </w:r>
    </w:p>
    <w:p w14:paraId="377AC2C2" w14:textId="77777777" w:rsidR="00912868" w:rsidRPr="00912868" w:rsidRDefault="00912868" w:rsidP="00912868">
      <w:pPr>
        <w:rPr>
          <w:color w:val="000000"/>
        </w:rPr>
      </w:pPr>
    </w:p>
    <w:p w14:paraId="7B8E6C62"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Create Model Endpoint</w:t>
      </w:r>
    </w:p>
    <w:p w14:paraId="21E0D8A0"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linear_predictor = linear.deploy(initial_instance_count=1,</w:t>
      </w:r>
    </w:p>
    <w:p w14:paraId="49E330B1"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instance_type='ml.m4.xlarge')</w:t>
      </w:r>
    </w:p>
    <w:p w14:paraId="2BCFC37A" w14:textId="77777777" w:rsidR="00912868" w:rsidRPr="00912868" w:rsidRDefault="00912868" w:rsidP="00912868">
      <w:pPr>
        <w:rPr>
          <w:color w:val="000000"/>
        </w:rPr>
      </w:pPr>
      <w:r w:rsidRPr="00912868">
        <w:rPr>
          <w:color w:val="000000"/>
        </w:rPr>
        <w:t xml:space="preserve"> </w:t>
      </w:r>
    </w:p>
    <w:p w14:paraId="5C8AFC9B" w14:textId="58D92B89" w:rsidR="00912868" w:rsidRPr="00912868" w:rsidRDefault="00912868" w:rsidP="00362BFC">
      <w:pPr>
        <w:jc w:val="both"/>
        <w:rPr>
          <w:color w:val="000000"/>
        </w:rPr>
      </w:pPr>
      <w:r w:rsidRPr="00912868">
        <w:rPr>
          <w:color w:val="000000"/>
        </w:rPr>
        <w:t xml:space="preserve">In order to finalize the deployment, we created a custom Lambda function that invokes the SageMaker endpoint.   For SageMaker deployment we used the </w:t>
      </w:r>
      <w:r w:rsidR="00557C6F">
        <w:rPr>
          <w:color w:val="000000"/>
        </w:rPr>
        <w:t>s</w:t>
      </w:r>
      <w:r w:rsidRPr="00912868">
        <w:rPr>
          <w:color w:val="000000"/>
        </w:rPr>
        <w:t>erverless.com utility</w:t>
      </w:r>
      <w:r w:rsidR="00557C6F">
        <w:rPr>
          <w:color w:val="000000"/>
        </w:rPr>
        <w:t xml:space="preserve">, </w:t>
      </w:r>
      <w:r w:rsidRPr="00912868">
        <w:rPr>
          <w:color w:val="000000"/>
        </w:rPr>
        <w:t>provid</w:t>
      </w:r>
      <w:r w:rsidR="00557C6F">
        <w:rPr>
          <w:color w:val="000000"/>
        </w:rPr>
        <w:t>es</w:t>
      </w:r>
      <w:r w:rsidRPr="00912868">
        <w:rPr>
          <w:color w:val="000000"/>
        </w:rPr>
        <w:t xml:space="preserve"> a </w:t>
      </w:r>
      <w:r w:rsidR="00557C6F">
        <w:rPr>
          <w:color w:val="000000"/>
        </w:rPr>
        <w:t>convenient CLI</w:t>
      </w:r>
      <w:r w:rsidRPr="00912868">
        <w:rPr>
          <w:color w:val="000000"/>
        </w:rPr>
        <w:t xml:space="preserve"> </w:t>
      </w:r>
      <w:r w:rsidR="00557C6F">
        <w:rPr>
          <w:color w:val="000000"/>
        </w:rPr>
        <w:t xml:space="preserve">used </w:t>
      </w:r>
      <w:r w:rsidRPr="00912868">
        <w:rPr>
          <w:color w:val="000000"/>
        </w:rPr>
        <w:t xml:space="preserve">to create </w:t>
      </w:r>
      <w:r w:rsidR="00557C6F">
        <w:rPr>
          <w:color w:val="000000"/>
        </w:rPr>
        <w:t xml:space="preserve">the </w:t>
      </w:r>
      <w:r w:rsidRPr="00912868">
        <w:rPr>
          <w:color w:val="000000"/>
        </w:rPr>
        <w:t>AWS API and Lambda function for invoking SageMaker endpoint.</w:t>
      </w:r>
    </w:p>
    <w:p w14:paraId="5B09A59E" w14:textId="77777777" w:rsidR="00912868" w:rsidRPr="00912868" w:rsidRDefault="00912868" w:rsidP="00912868">
      <w:pPr>
        <w:rPr>
          <w:color w:val="000000"/>
        </w:rPr>
      </w:pPr>
      <w:r w:rsidRPr="00912868">
        <w:rPr>
          <w:color w:val="000000"/>
        </w:rPr>
        <w:t xml:space="preserve"> </w:t>
      </w:r>
    </w:p>
    <w:p w14:paraId="1C237A0A"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Install the serverless cli</w:t>
      </w:r>
    </w:p>
    <w:p w14:paraId="180D8ABB"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npm install -g serverless</w:t>
      </w:r>
    </w:p>
    <w:p w14:paraId="5A8FEB25"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cd project\folder</w:t>
      </w:r>
    </w:p>
    <w:p w14:paraId="5E3CC1A8"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virtualenv lambda</w:t>
      </w:r>
    </w:p>
    <w:p w14:paraId="5BDE345A"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source lambda/bin/activate</w:t>
      </w:r>
    </w:p>
    <w:p w14:paraId="768B573B" w14:textId="1F152917" w:rsidR="00912868" w:rsidRDefault="00912868" w:rsidP="00912868">
      <w:pPr>
        <w:rPr>
          <w:color w:val="000000"/>
        </w:rPr>
      </w:pPr>
      <w:r w:rsidRPr="00912868">
        <w:rPr>
          <w:color w:val="000000"/>
        </w:rPr>
        <w:t xml:space="preserve"> </w:t>
      </w:r>
    </w:p>
    <w:p w14:paraId="09D6224A" w14:textId="77777777" w:rsidR="00557C6F" w:rsidRPr="00912868" w:rsidRDefault="00557C6F" w:rsidP="00912868">
      <w:pPr>
        <w:rPr>
          <w:color w:val="000000"/>
        </w:rPr>
      </w:pPr>
    </w:p>
    <w:p w14:paraId="5A9E59E9" w14:textId="4ABA2C46" w:rsidR="00912868" w:rsidRPr="00912868" w:rsidRDefault="00557C6F" w:rsidP="00362BFC">
      <w:pPr>
        <w:jc w:val="both"/>
        <w:rPr>
          <w:color w:val="000000"/>
        </w:rPr>
      </w:pPr>
      <w:r>
        <w:rPr>
          <w:color w:val="000000"/>
        </w:rPr>
        <w:t>The following script</w:t>
      </w:r>
      <w:r w:rsidRPr="00912868">
        <w:rPr>
          <w:color w:val="000000"/>
        </w:rPr>
        <w:t xml:space="preserve"> </w:t>
      </w:r>
      <w:r w:rsidR="00912868" w:rsidRPr="00912868">
        <w:rPr>
          <w:color w:val="000000"/>
        </w:rPr>
        <w:t xml:space="preserve">is </w:t>
      </w:r>
      <w:r>
        <w:rPr>
          <w:color w:val="000000"/>
        </w:rPr>
        <w:t>used</w:t>
      </w:r>
      <w:r w:rsidR="00912868" w:rsidRPr="00912868">
        <w:rPr>
          <w:color w:val="000000"/>
        </w:rPr>
        <w:t xml:space="preserve"> to execute the Lambda Function:</w:t>
      </w:r>
    </w:p>
    <w:p w14:paraId="07EC13A5" w14:textId="77777777" w:rsidR="00912868" w:rsidRPr="00912868" w:rsidRDefault="00912868" w:rsidP="00912868">
      <w:pPr>
        <w:rPr>
          <w:color w:val="000000"/>
        </w:rPr>
      </w:pPr>
      <w:r w:rsidRPr="00912868">
        <w:rPr>
          <w:color w:val="000000"/>
        </w:rPr>
        <w:t xml:space="preserve"> </w:t>
      </w:r>
    </w:p>
    <w:p w14:paraId="06BA45CF"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Invoke endpoint </w:t>
      </w:r>
    </w:p>
    <w:p w14:paraId="3314D7C3"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runtime= boto3.client('runtime.SageMaker')</w:t>
      </w:r>
    </w:p>
    <w:p w14:paraId="41A62B35"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def predictHandler(event, context):</w:t>
      </w:r>
    </w:p>
    <w:p w14:paraId="1ED46227"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response = runtime.invoke_endpoint(EndpointName=ENDPOINT_NAME,</w:t>
      </w:r>
    </w:p>
    <w:p w14:paraId="54C63A19"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ContentType='text/csv',</w:t>
      </w:r>
    </w:p>
    <w:p w14:paraId="53AFB94E" w14:textId="77777777" w:rsidR="00912868" w:rsidRPr="00912868" w:rsidRDefault="00912868" w:rsidP="00912868">
      <w:pPr>
        <w:rPr>
          <w:color w:val="000000"/>
          <w:sz w:val="16"/>
          <w:szCs w:val="16"/>
          <w:shd w:val="clear" w:color="auto" w:fill="EFF0F1"/>
        </w:rPr>
      </w:pPr>
      <w:r w:rsidRPr="00912868">
        <w:rPr>
          <w:color w:val="000000"/>
          <w:sz w:val="16"/>
          <w:szCs w:val="16"/>
          <w:shd w:val="clear" w:color="auto" w:fill="EFF0F1"/>
        </w:rPr>
        <w:t xml:space="preserve">                                       Body=payload)</w:t>
      </w:r>
    </w:p>
    <w:p w14:paraId="342F14DA" w14:textId="1764D894" w:rsidR="00912868" w:rsidRPr="0024513E" w:rsidRDefault="00912868" w:rsidP="00912868">
      <w:pPr>
        <w:rPr>
          <w:color w:val="000000"/>
          <w:sz w:val="16"/>
          <w:szCs w:val="16"/>
          <w:shd w:val="clear" w:color="auto" w:fill="EFF0F1"/>
        </w:rPr>
      </w:pPr>
      <w:r w:rsidRPr="00912868">
        <w:rPr>
          <w:color w:val="000000"/>
          <w:sz w:val="16"/>
          <w:szCs w:val="16"/>
          <w:shd w:val="clear" w:color="auto" w:fill="EFF0F1"/>
        </w:rPr>
        <w:t xml:space="preserve">    result = json.loads(response['Body'].read().decode())</w:t>
      </w:r>
    </w:p>
    <w:p w14:paraId="191A10BD" w14:textId="37F49A9D" w:rsidR="0024513E" w:rsidRDefault="0024513E" w:rsidP="00BB38B8">
      <w:pPr>
        <w:rPr>
          <w:color w:val="000000"/>
        </w:rPr>
      </w:pPr>
    </w:p>
    <w:p w14:paraId="40C9A9E1" w14:textId="362E22D3" w:rsidR="00BB38B8" w:rsidRDefault="00620F04" w:rsidP="00362BFC">
      <w:pPr>
        <w:jc w:val="both"/>
        <w:rPr>
          <w:color w:val="000000"/>
        </w:rPr>
      </w:pPr>
      <w:r w:rsidRPr="00620F04">
        <w:rPr>
          <w:color w:val="000000"/>
        </w:rPr>
        <w:t>As mentioned in the AWS documentation, SageMaker provides a powerful platform for building, training, and deploying machine learning models into a production environment on AWS. By combining this powerful platform with the serverless capabilities of Amazon</w:t>
      </w:r>
      <w:r w:rsidR="00576ECA">
        <w:rPr>
          <w:color w:val="000000"/>
        </w:rPr>
        <w:t>’s</w:t>
      </w:r>
      <w:r w:rsidRPr="00620F04">
        <w:rPr>
          <w:color w:val="000000"/>
        </w:rPr>
        <w:t xml:space="preserve"> Simple Storage Service (S3), Amazon API Gateway, and AWS Lambda, it</w:t>
      </w:r>
      <w:r w:rsidR="00576ECA">
        <w:rPr>
          <w:color w:val="000000"/>
        </w:rPr>
        <w:t xml:space="preserve"> is</w:t>
      </w:r>
      <w:r w:rsidRPr="00620F04">
        <w:rPr>
          <w:color w:val="000000"/>
        </w:rPr>
        <w:t xml:space="preserve"> possible to transform a SageMaker endpoint into a web application that accepts new input data, potentially from a variety of sources, and presents the resulting </w:t>
      </w:r>
      <w:r w:rsidR="00576ECA">
        <w:rPr>
          <w:color w:val="000000"/>
        </w:rPr>
        <w:t>output</w:t>
      </w:r>
      <w:r w:rsidR="00576ECA" w:rsidRPr="00620F04">
        <w:rPr>
          <w:color w:val="000000"/>
        </w:rPr>
        <w:t xml:space="preserve"> </w:t>
      </w:r>
      <w:r w:rsidRPr="00620F04">
        <w:rPr>
          <w:color w:val="000000"/>
        </w:rPr>
        <w:t>to an end user.</w:t>
      </w:r>
    </w:p>
    <w:p w14:paraId="61D2C657" w14:textId="77777777" w:rsidR="00620F04" w:rsidRPr="00BB38B8" w:rsidRDefault="00620F04" w:rsidP="00BB38B8">
      <w:pPr>
        <w:rPr>
          <w:color w:val="000000"/>
        </w:rPr>
      </w:pPr>
    </w:p>
    <w:p w14:paraId="5516FDB4" w14:textId="77777777" w:rsidR="00BB38B8" w:rsidRPr="00BB38B8" w:rsidRDefault="00BB38B8" w:rsidP="00BB38B8">
      <w:pPr>
        <w:rPr>
          <w:b/>
          <w:bCs/>
          <w:color w:val="000000"/>
        </w:rPr>
      </w:pPr>
      <w:r w:rsidRPr="00BB38B8">
        <w:rPr>
          <w:b/>
          <w:bCs/>
          <w:color w:val="000000"/>
        </w:rPr>
        <w:t>Google Compute</w:t>
      </w:r>
    </w:p>
    <w:p w14:paraId="6E0FCD03" w14:textId="2B0CE624" w:rsidR="00BB38B8" w:rsidRPr="00BB38B8" w:rsidRDefault="00BB38B8" w:rsidP="00362BFC">
      <w:pPr>
        <w:jc w:val="both"/>
        <w:rPr>
          <w:color w:val="000000"/>
        </w:rPr>
      </w:pPr>
      <w:r w:rsidRPr="00BB38B8">
        <w:rPr>
          <w:color w:val="000000"/>
        </w:rPr>
        <w:t xml:space="preserve">In order to automate </w:t>
      </w:r>
      <w:r w:rsidR="00E7094B">
        <w:rPr>
          <w:color w:val="000000"/>
        </w:rPr>
        <w:t xml:space="preserve">the </w:t>
      </w:r>
      <w:r w:rsidR="00362BFC">
        <w:rPr>
          <w:color w:val="000000"/>
        </w:rPr>
        <w:t>Google</w:t>
      </w:r>
      <w:r w:rsidR="00E7094B">
        <w:rPr>
          <w:color w:val="000000"/>
        </w:rPr>
        <w:t xml:space="preserve"> Cloud Platform (GCP) process</w:t>
      </w:r>
      <w:r w:rsidRPr="00BB38B8">
        <w:rPr>
          <w:color w:val="000000"/>
        </w:rPr>
        <w:t xml:space="preserve">, we </w:t>
      </w:r>
      <w:r w:rsidR="00E7094B">
        <w:rPr>
          <w:color w:val="000000"/>
        </w:rPr>
        <w:t xml:space="preserve">leveraged the </w:t>
      </w:r>
      <w:r w:rsidRPr="00BB38B8">
        <w:rPr>
          <w:color w:val="000000"/>
        </w:rPr>
        <w:t>gcloud command line</w:t>
      </w:r>
      <w:r w:rsidR="00E7094B">
        <w:rPr>
          <w:color w:val="000000"/>
        </w:rPr>
        <w:t xml:space="preserve"> tool</w:t>
      </w:r>
      <w:r w:rsidRPr="00BB38B8">
        <w:rPr>
          <w:color w:val="000000"/>
        </w:rPr>
        <w:t xml:space="preserve">.  </w:t>
      </w:r>
      <w:r w:rsidR="00E20676">
        <w:rPr>
          <w:color w:val="000000"/>
        </w:rPr>
        <w:t>For demonstration purposes, t</w:t>
      </w:r>
      <w:r w:rsidRPr="00BB38B8">
        <w:rPr>
          <w:color w:val="000000"/>
        </w:rPr>
        <w:t xml:space="preserve">he </w:t>
      </w:r>
      <w:r w:rsidR="00E20676">
        <w:rPr>
          <w:color w:val="000000"/>
        </w:rPr>
        <w:t xml:space="preserve">following </w:t>
      </w:r>
      <w:r w:rsidRPr="00BB38B8">
        <w:rPr>
          <w:color w:val="000000"/>
        </w:rPr>
        <w:t xml:space="preserve">functions were executed </w:t>
      </w:r>
      <w:r w:rsidR="00E20676">
        <w:rPr>
          <w:color w:val="000000"/>
        </w:rPr>
        <w:t>with python in Jupyter Notebook, but a user interface could easily be constructed where push-button control could drive the model deployment</w:t>
      </w:r>
      <w:r w:rsidRPr="00BB38B8">
        <w:rPr>
          <w:color w:val="000000"/>
        </w:rPr>
        <w:t>.</w:t>
      </w:r>
    </w:p>
    <w:p w14:paraId="2239D941" w14:textId="77777777" w:rsidR="00E20676" w:rsidRDefault="00E20676" w:rsidP="00362BFC">
      <w:pPr>
        <w:jc w:val="both"/>
        <w:rPr>
          <w:color w:val="000000"/>
        </w:rPr>
      </w:pPr>
    </w:p>
    <w:p w14:paraId="66759F6A" w14:textId="1D3155CC" w:rsidR="0098194A" w:rsidRDefault="0098194A" w:rsidP="00362BFC">
      <w:pPr>
        <w:jc w:val="both"/>
        <w:rPr>
          <w:color w:val="000000"/>
        </w:rPr>
      </w:pPr>
      <w:r>
        <w:rPr>
          <w:color w:val="000000"/>
        </w:rPr>
        <w:t>Our first step, after installation of the Google Cloud Shell, is to access our operating system commands with the following script:</w:t>
      </w:r>
    </w:p>
    <w:p w14:paraId="229C8617" w14:textId="69B24DCE" w:rsidR="0098194A" w:rsidRDefault="0098194A" w:rsidP="00BB38B8">
      <w:pPr>
        <w:rPr>
          <w:color w:val="000000"/>
        </w:rPr>
      </w:pPr>
    </w:p>
    <w:p w14:paraId="04038F63" w14:textId="46A68947" w:rsidR="0098194A" w:rsidRPr="00BB38B8" w:rsidRDefault="0098194A" w:rsidP="0098194A">
      <w:pPr>
        <w:rPr>
          <w:color w:val="000000"/>
          <w:sz w:val="16"/>
          <w:szCs w:val="16"/>
          <w:shd w:val="clear" w:color="auto" w:fill="EFF0F1"/>
        </w:rPr>
      </w:pPr>
      <w:r>
        <w:rPr>
          <w:color w:val="000000"/>
          <w:sz w:val="16"/>
          <w:szCs w:val="16"/>
          <w:shd w:val="clear" w:color="auto" w:fill="EFF0F1"/>
        </w:rPr>
        <w:t>import os</w:t>
      </w:r>
    </w:p>
    <w:p w14:paraId="785FC1C8" w14:textId="695F2A7E" w:rsidR="0098194A" w:rsidRDefault="0098194A" w:rsidP="00BB38B8">
      <w:pPr>
        <w:rPr>
          <w:color w:val="000000"/>
        </w:rPr>
      </w:pPr>
    </w:p>
    <w:p w14:paraId="02EE1C7D" w14:textId="5400E1EA" w:rsidR="00B019DE" w:rsidRDefault="00B019DE" w:rsidP="00362BFC">
      <w:pPr>
        <w:jc w:val="both"/>
        <w:rPr>
          <w:color w:val="000000"/>
        </w:rPr>
      </w:pPr>
      <w:proofErr w:type="gramStart"/>
      <w:r w:rsidRPr="00B019DE">
        <w:rPr>
          <w:color w:val="000000"/>
        </w:rPr>
        <w:t>So</w:t>
      </w:r>
      <w:proofErr w:type="gramEnd"/>
      <w:r w:rsidRPr="00B019DE">
        <w:rPr>
          <w:color w:val="000000"/>
        </w:rPr>
        <w:t xml:space="preserve"> we can generalize the locations of our files, we will create a variable with the location of our</w:t>
      </w:r>
      <w:r>
        <w:rPr>
          <w:color w:val="000000"/>
        </w:rPr>
        <w:t xml:space="preserve"> local</w:t>
      </w:r>
      <w:r w:rsidRPr="00B019DE">
        <w:rPr>
          <w:color w:val="000000"/>
        </w:rPr>
        <w:t xml:space="preserve"> python script and csv files.</w:t>
      </w:r>
    </w:p>
    <w:p w14:paraId="0D326A42" w14:textId="62232DC2" w:rsidR="00B019DE" w:rsidRDefault="00B019DE" w:rsidP="00BB38B8">
      <w:pPr>
        <w:rPr>
          <w:color w:val="000000"/>
        </w:rPr>
      </w:pPr>
    </w:p>
    <w:p w14:paraId="7A9F45C3" w14:textId="5866C288" w:rsidR="00B019DE" w:rsidRPr="00362BFC" w:rsidRDefault="00B019DE" w:rsidP="00BB38B8">
      <w:pPr>
        <w:rPr>
          <w:color w:val="000000"/>
          <w:sz w:val="16"/>
        </w:rPr>
      </w:pPr>
      <w:proofErr w:type="spellStart"/>
      <w:r w:rsidRPr="00362BFC">
        <w:rPr>
          <w:color w:val="000000"/>
          <w:sz w:val="16"/>
        </w:rPr>
        <w:t>file_source</w:t>
      </w:r>
      <w:proofErr w:type="spellEnd"/>
      <w:r w:rsidRPr="00362BFC">
        <w:rPr>
          <w:color w:val="000000"/>
          <w:sz w:val="16"/>
        </w:rPr>
        <w:t xml:space="preserve"> = 'c:/Users/</w:t>
      </w:r>
      <w:proofErr w:type="spellStart"/>
      <w:r w:rsidRPr="00362BFC">
        <w:rPr>
          <w:color w:val="000000"/>
          <w:sz w:val="16"/>
        </w:rPr>
        <w:t>blaine.brewer</w:t>
      </w:r>
      <w:proofErr w:type="spellEnd"/>
      <w:r w:rsidRPr="00362BFC">
        <w:rPr>
          <w:color w:val="000000"/>
          <w:sz w:val="16"/>
        </w:rPr>
        <w:t>/Documents/Python/</w:t>
      </w:r>
      <w:proofErr w:type="spellStart"/>
      <w:r w:rsidRPr="00362BFC">
        <w:rPr>
          <w:color w:val="000000"/>
          <w:sz w:val="16"/>
        </w:rPr>
        <w:t>CloudComputingBCTV</w:t>
      </w:r>
      <w:proofErr w:type="spellEnd"/>
      <w:r w:rsidRPr="00362BFC">
        <w:rPr>
          <w:color w:val="000000"/>
          <w:sz w:val="16"/>
        </w:rPr>
        <w:t>/'</w:t>
      </w:r>
    </w:p>
    <w:p w14:paraId="7941C7C0" w14:textId="77777777" w:rsidR="00B019DE" w:rsidRDefault="00B019DE" w:rsidP="00BB38B8">
      <w:pPr>
        <w:rPr>
          <w:color w:val="000000"/>
        </w:rPr>
      </w:pPr>
    </w:p>
    <w:p w14:paraId="6F38D822" w14:textId="54E3C8E2" w:rsidR="00BB38B8" w:rsidRPr="00BB38B8" w:rsidRDefault="0098194A" w:rsidP="00362BFC">
      <w:pPr>
        <w:jc w:val="both"/>
        <w:rPr>
          <w:color w:val="000000"/>
        </w:rPr>
      </w:pPr>
      <w:r>
        <w:rPr>
          <w:color w:val="000000"/>
        </w:rPr>
        <w:t xml:space="preserve">Our next step is to create a Google Cloud </w:t>
      </w:r>
      <w:r w:rsidR="00B019DE">
        <w:rPr>
          <w:color w:val="000000"/>
        </w:rPr>
        <w:t>bucket, where we will store our model data.</w:t>
      </w:r>
      <w:r w:rsidR="00BB38B8" w:rsidRPr="00BB38B8">
        <w:rPr>
          <w:color w:val="000000"/>
        </w:rPr>
        <w:t xml:space="preserve">   </w:t>
      </w:r>
      <w:r w:rsidR="00B019DE">
        <w:rPr>
          <w:color w:val="000000"/>
        </w:rPr>
        <w:t xml:space="preserve">In the following command, </w:t>
      </w:r>
      <w:r w:rsidR="00362BFC">
        <w:rPr>
          <w:color w:val="000000"/>
        </w:rPr>
        <w:t>the</w:t>
      </w:r>
      <w:r w:rsidR="00BB38B8" w:rsidRPr="00BB38B8">
        <w:rPr>
          <w:color w:val="000000"/>
        </w:rPr>
        <w:t xml:space="preserve"> p </w:t>
      </w:r>
      <w:r w:rsidR="00B019DE">
        <w:rPr>
          <w:color w:val="000000"/>
        </w:rPr>
        <w:t>variable</w:t>
      </w:r>
      <w:r w:rsidR="00B019DE" w:rsidRPr="00BB38B8">
        <w:rPr>
          <w:color w:val="000000"/>
        </w:rPr>
        <w:t xml:space="preserve"> </w:t>
      </w:r>
      <w:r w:rsidR="00BB38B8" w:rsidRPr="00BB38B8">
        <w:rPr>
          <w:color w:val="000000"/>
        </w:rPr>
        <w:t xml:space="preserve">allows you to specify which project to associate the bucket with and the c and b </w:t>
      </w:r>
      <w:r w:rsidR="00B019DE">
        <w:rPr>
          <w:color w:val="000000"/>
        </w:rPr>
        <w:t xml:space="preserve">variables </w:t>
      </w:r>
      <w:r w:rsidR="00BB38B8" w:rsidRPr="00BB38B8">
        <w:rPr>
          <w:color w:val="000000"/>
        </w:rPr>
        <w:t>allow us to specify the default class of Standard and the default bucket policy of off.</w:t>
      </w:r>
    </w:p>
    <w:p w14:paraId="72C88DDB" w14:textId="6F10F2AA" w:rsidR="00BB38B8" w:rsidRPr="00BB38B8" w:rsidRDefault="00BB38B8" w:rsidP="00BB38B8">
      <w:pPr>
        <w:rPr>
          <w:color w:val="000000"/>
        </w:rPr>
      </w:pPr>
    </w:p>
    <w:p w14:paraId="12F6EDFE" w14:textId="77777777" w:rsidR="00BB38B8" w:rsidRPr="00BB38B8" w:rsidRDefault="00BB38B8" w:rsidP="00BB38B8">
      <w:pPr>
        <w:rPr>
          <w:color w:val="000000"/>
          <w:sz w:val="16"/>
          <w:szCs w:val="16"/>
          <w:shd w:val="clear" w:color="auto" w:fill="EFF0F1"/>
        </w:rPr>
      </w:pPr>
      <w:bookmarkStart w:id="1" w:name="_Hlk25582342"/>
      <w:r w:rsidRPr="00BB38B8">
        <w:rPr>
          <w:color w:val="000000"/>
          <w:sz w:val="16"/>
          <w:szCs w:val="16"/>
          <w:shd w:val="clear" w:color="auto" w:fill="EFF0F1"/>
        </w:rPr>
        <w:t>os.system('gsutil mb -p cloudcomputingbctv -c standard -l us-central1 -b off gs://bctv-storage')</w:t>
      </w:r>
    </w:p>
    <w:bookmarkEnd w:id="1"/>
    <w:p w14:paraId="129590E0" w14:textId="77777777" w:rsidR="00BB38B8" w:rsidRPr="00BB38B8" w:rsidRDefault="00BB38B8" w:rsidP="00BB38B8">
      <w:pPr>
        <w:rPr>
          <w:color w:val="000000"/>
        </w:rPr>
      </w:pPr>
    </w:p>
    <w:p w14:paraId="099F00D7" w14:textId="0CEAA79C" w:rsidR="00BB38B8" w:rsidRDefault="00BB38B8" w:rsidP="00362BFC">
      <w:pPr>
        <w:jc w:val="both"/>
        <w:rPr>
          <w:color w:val="000000"/>
        </w:rPr>
      </w:pPr>
      <w:r w:rsidRPr="00BB38B8">
        <w:rPr>
          <w:color w:val="000000"/>
        </w:rPr>
        <w:t xml:space="preserve">Now that </w:t>
      </w:r>
      <w:r w:rsidR="00B019DE">
        <w:rPr>
          <w:color w:val="000000"/>
        </w:rPr>
        <w:t>the bucket has been created</w:t>
      </w:r>
      <w:r w:rsidRPr="00BB38B8">
        <w:rPr>
          <w:color w:val="000000"/>
        </w:rPr>
        <w:t xml:space="preserve">, we need to upload our python script </w:t>
      </w:r>
      <w:r w:rsidR="00B019DE">
        <w:rPr>
          <w:color w:val="000000"/>
        </w:rPr>
        <w:t xml:space="preserve">, </w:t>
      </w:r>
      <w:r w:rsidRPr="00BB38B8">
        <w:rPr>
          <w:color w:val="000000"/>
        </w:rPr>
        <w:t xml:space="preserve"> training </w:t>
      </w:r>
      <w:r w:rsidR="00B019DE">
        <w:rPr>
          <w:color w:val="000000"/>
        </w:rPr>
        <w:t xml:space="preserve">csv, </w:t>
      </w:r>
      <w:r w:rsidRPr="00BB38B8">
        <w:rPr>
          <w:color w:val="000000"/>
        </w:rPr>
        <w:t xml:space="preserve">and testing </w:t>
      </w:r>
      <w:r w:rsidR="00B019DE">
        <w:rPr>
          <w:color w:val="000000"/>
        </w:rPr>
        <w:t>csv</w:t>
      </w:r>
      <w:r w:rsidR="00362BFC">
        <w:rPr>
          <w:color w:val="000000"/>
        </w:rPr>
        <w:t xml:space="preserve"> </w:t>
      </w:r>
      <w:r w:rsidR="00B019DE">
        <w:rPr>
          <w:color w:val="000000"/>
        </w:rPr>
        <w:t>data</w:t>
      </w:r>
      <w:r w:rsidRPr="00BB38B8">
        <w:rPr>
          <w:color w:val="000000"/>
        </w:rPr>
        <w:t xml:space="preserve">.  Using the following </w:t>
      </w:r>
      <w:r w:rsidR="00D16B8A" w:rsidRPr="00BB38B8">
        <w:rPr>
          <w:color w:val="000000"/>
        </w:rPr>
        <w:t>commands,</w:t>
      </w:r>
      <w:r w:rsidRPr="00BB38B8">
        <w:rPr>
          <w:color w:val="000000"/>
        </w:rPr>
        <w:t xml:space="preserve"> we can load the 3 separate files from our local machine to our bucket in the cloud.</w:t>
      </w:r>
    </w:p>
    <w:p w14:paraId="33EFE570" w14:textId="68754F36" w:rsidR="00BB38B8" w:rsidRPr="00BB38B8" w:rsidRDefault="00BB38B8" w:rsidP="00BB38B8">
      <w:pPr>
        <w:rPr>
          <w:color w:val="000000"/>
        </w:rPr>
      </w:pPr>
    </w:p>
    <w:p w14:paraId="1541CF69"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os.system('gsutil cp ' + file_source + 'model.py gs://bctv-storage')</w:t>
      </w:r>
    </w:p>
    <w:p w14:paraId="18BE9AD5"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os.system('gsutil cp ' + file_source + 'iris_train.csv gs://bctv-storage')</w:t>
      </w:r>
    </w:p>
    <w:p w14:paraId="63468CE2"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os.system('gsutil cp ' + file_source + 'iris_test.csv gs://bctv-storage')</w:t>
      </w:r>
    </w:p>
    <w:p w14:paraId="24979A16" w14:textId="77777777" w:rsidR="00BB38B8" w:rsidRPr="00BB38B8" w:rsidRDefault="00BB38B8" w:rsidP="00BB38B8">
      <w:pPr>
        <w:rPr>
          <w:color w:val="000000"/>
        </w:rPr>
      </w:pPr>
      <w:r w:rsidRPr="00BB38B8">
        <w:rPr>
          <w:color w:val="000000"/>
        </w:rPr>
        <w:t xml:space="preserve"> </w:t>
      </w:r>
    </w:p>
    <w:p w14:paraId="616D8D21" w14:textId="31AE9078" w:rsidR="00BB38B8" w:rsidRDefault="00B019DE" w:rsidP="00362BFC">
      <w:pPr>
        <w:jc w:val="both"/>
        <w:rPr>
          <w:color w:val="000000"/>
        </w:rPr>
      </w:pPr>
      <w:r>
        <w:rPr>
          <w:color w:val="000000"/>
        </w:rPr>
        <w:t>Now that the bucket contains the necessary files</w:t>
      </w:r>
      <w:r w:rsidR="00BB38B8" w:rsidRPr="00BB38B8">
        <w:rPr>
          <w:color w:val="000000"/>
        </w:rPr>
        <w:t xml:space="preserve">, we need to create our Google Cloud compute instance in order to run the model.  </w:t>
      </w:r>
      <w:r>
        <w:rPr>
          <w:color w:val="000000"/>
        </w:rPr>
        <w:t>Although t</w:t>
      </w:r>
      <w:r w:rsidR="00BB38B8" w:rsidRPr="00BB38B8">
        <w:rPr>
          <w:color w:val="000000"/>
        </w:rPr>
        <w:t xml:space="preserve">here are </w:t>
      </w:r>
      <w:r>
        <w:rPr>
          <w:color w:val="000000"/>
        </w:rPr>
        <w:t>several</w:t>
      </w:r>
      <w:r w:rsidR="00BB38B8" w:rsidRPr="00BB38B8">
        <w:rPr>
          <w:color w:val="000000"/>
        </w:rPr>
        <w:t xml:space="preserve"> options to push our files to the instance, to allow for a fully automated process</w:t>
      </w:r>
      <w:r>
        <w:rPr>
          <w:color w:val="000000"/>
        </w:rPr>
        <w:t>,</w:t>
      </w:r>
      <w:r w:rsidR="00BB38B8" w:rsidRPr="00BB38B8">
        <w:rPr>
          <w:color w:val="000000"/>
        </w:rPr>
        <w:t xml:space="preserve"> we will use a startup script that will execute when the instance is initialized</w:t>
      </w:r>
      <w:r>
        <w:rPr>
          <w:color w:val="000000"/>
        </w:rPr>
        <w:t>.  The startup script will be tasked with</w:t>
      </w:r>
      <w:r w:rsidR="00BB38B8" w:rsidRPr="00BB38B8">
        <w:rPr>
          <w:color w:val="000000"/>
        </w:rPr>
        <w:t xml:space="preserve"> creat</w:t>
      </w:r>
      <w:r>
        <w:rPr>
          <w:color w:val="000000"/>
        </w:rPr>
        <w:t>ing</w:t>
      </w:r>
      <w:r w:rsidR="00BB38B8" w:rsidRPr="00BB38B8">
        <w:rPr>
          <w:color w:val="000000"/>
        </w:rPr>
        <w:t xml:space="preserve"> a folder on the instance where we will mount the bucket and store the output, update apt-get</w:t>
      </w:r>
      <w:r>
        <w:rPr>
          <w:color w:val="000000"/>
        </w:rPr>
        <w:t xml:space="preserve"> package manager, </w:t>
      </w:r>
      <w:r w:rsidR="00BB38B8" w:rsidRPr="00BB38B8">
        <w:rPr>
          <w:color w:val="000000"/>
        </w:rPr>
        <w:t>install the GCSFuse package, and execute the mount</w:t>
      </w:r>
      <w:r>
        <w:rPr>
          <w:color w:val="000000"/>
        </w:rPr>
        <w:t xml:space="preserve"> using the GCSFuse utility</w:t>
      </w:r>
      <w:r w:rsidR="00BB38B8" w:rsidRPr="00BB38B8">
        <w:rPr>
          <w:color w:val="000000"/>
        </w:rPr>
        <w:t xml:space="preserve">.  The startup </w:t>
      </w:r>
      <w:r w:rsidR="00BB38B8" w:rsidRPr="00BB38B8">
        <w:rPr>
          <w:color w:val="000000"/>
        </w:rPr>
        <w:lastRenderedPageBreak/>
        <w:t>script will be stored on our local machine as bctv-startup-script.sh and that script can be seen below.</w:t>
      </w:r>
    </w:p>
    <w:p w14:paraId="3573D664" w14:textId="77777777" w:rsidR="00BB38B8" w:rsidRPr="00BB38B8" w:rsidRDefault="00BB38B8" w:rsidP="00BB38B8">
      <w:pPr>
        <w:rPr>
          <w:color w:val="000000"/>
        </w:rPr>
      </w:pPr>
    </w:p>
    <w:p w14:paraId="42CC17EF"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sudo mkdir /tmp/bucket</w:t>
      </w:r>
    </w:p>
    <w:p w14:paraId="2ABF09B6"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sudo mkdir /tmp/output</w:t>
      </w:r>
    </w:p>
    <w:p w14:paraId="7DE45571"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apt-get update</w:t>
      </w:r>
    </w:p>
    <w:p w14:paraId="3BAED772"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export GCSFUSE_REPO=gcsfuse-`lsb_release -c -s`</w:t>
      </w:r>
    </w:p>
    <w:p w14:paraId="3D8C12F2"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echo "deb http://packages.cloud.google.com/apt $GCSFUSE_REPO main" | tee /etc/apt/sources.list.d/gcsfuse.list</w:t>
      </w:r>
    </w:p>
    <w:p w14:paraId="41BFA249"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curl https://packages.cloud.google.com/apt/doc/apt-key.gpg | apt-key add -</w:t>
      </w:r>
    </w:p>
    <w:p w14:paraId="6FC19239"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apt-get update</w:t>
      </w:r>
    </w:p>
    <w:p w14:paraId="70138E63"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apt-get install gcsfuse -y</w:t>
      </w:r>
    </w:p>
    <w:p w14:paraId="394A6B92"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gcsfuse -o nonempty bctv-storage /tmp/bucket</w:t>
      </w:r>
    </w:p>
    <w:p w14:paraId="770D8066" w14:textId="77777777" w:rsidR="00BB38B8" w:rsidRPr="00BB38B8" w:rsidRDefault="00BB38B8" w:rsidP="00BB38B8">
      <w:pPr>
        <w:rPr>
          <w:color w:val="000000"/>
        </w:rPr>
      </w:pPr>
      <w:r w:rsidRPr="00BB38B8">
        <w:rPr>
          <w:color w:val="000000"/>
        </w:rPr>
        <w:t xml:space="preserve"> </w:t>
      </w:r>
    </w:p>
    <w:p w14:paraId="5C03CA61" w14:textId="2D522091" w:rsidR="00BB38B8" w:rsidRPr="00BB38B8" w:rsidRDefault="00B019DE" w:rsidP="00A004A7">
      <w:pPr>
        <w:jc w:val="both"/>
        <w:rPr>
          <w:color w:val="000000"/>
        </w:rPr>
      </w:pPr>
      <w:r>
        <w:rPr>
          <w:color w:val="000000"/>
        </w:rPr>
        <w:t>Once we have the files organized and our startup script ready</w:t>
      </w:r>
      <w:r w:rsidR="00D16B8A" w:rsidRPr="00BB38B8">
        <w:rPr>
          <w:color w:val="000000"/>
        </w:rPr>
        <w:t xml:space="preserve">, we can </w:t>
      </w:r>
      <w:r>
        <w:rPr>
          <w:color w:val="000000"/>
        </w:rPr>
        <w:t xml:space="preserve">initialize </w:t>
      </w:r>
      <w:r w:rsidR="00D16B8A" w:rsidRPr="00BB38B8">
        <w:rPr>
          <w:color w:val="000000"/>
        </w:rPr>
        <w:t>the google compute instance</w:t>
      </w:r>
      <w:r>
        <w:rPr>
          <w:color w:val="000000"/>
        </w:rPr>
        <w:t xml:space="preserve"> with the following command</w:t>
      </w:r>
      <w:r w:rsidR="00D16B8A" w:rsidRPr="00BB38B8">
        <w:rPr>
          <w:color w:val="000000"/>
        </w:rPr>
        <w:t xml:space="preserve">.  </w:t>
      </w:r>
      <w:r>
        <w:rPr>
          <w:color w:val="000000"/>
        </w:rPr>
        <w:t>In this command, we make reference to the zone where the compute instance will be created, the project that the compute instance will be associated with and the bash command that will be executed at startup.</w:t>
      </w:r>
    </w:p>
    <w:p w14:paraId="1877D8DC" w14:textId="77777777" w:rsidR="00BB38B8" w:rsidRPr="00BB38B8" w:rsidRDefault="00BB38B8" w:rsidP="00BB38B8">
      <w:pPr>
        <w:rPr>
          <w:color w:val="000000"/>
        </w:rPr>
      </w:pPr>
      <w:r w:rsidRPr="00BB38B8">
        <w:rPr>
          <w:color w:val="000000"/>
        </w:rPr>
        <w:t xml:space="preserve"> </w:t>
      </w:r>
    </w:p>
    <w:p w14:paraId="48C73FCC"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os.system('gcloud compute instances create bctv-compute --zone us-central1-a --project cloudcomputingbctv --metadata-from-file startup-script=' + file_source + 'bctv-startup-script.sh')</w:t>
      </w:r>
    </w:p>
    <w:p w14:paraId="1EE740B7" w14:textId="77777777" w:rsidR="00BB38B8" w:rsidRPr="00BB38B8" w:rsidRDefault="00BB38B8" w:rsidP="00BB38B8">
      <w:pPr>
        <w:rPr>
          <w:color w:val="000000"/>
        </w:rPr>
      </w:pPr>
      <w:r w:rsidRPr="00BB38B8">
        <w:rPr>
          <w:color w:val="000000"/>
        </w:rPr>
        <w:t xml:space="preserve"> </w:t>
      </w:r>
    </w:p>
    <w:p w14:paraId="28AA6A86" w14:textId="03A044AE" w:rsidR="00BB38B8" w:rsidRPr="00BB38B8" w:rsidRDefault="00BB38B8" w:rsidP="00A004A7">
      <w:pPr>
        <w:jc w:val="both"/>
        <w:rPr>
          <w:color w:val="000000"/>
        </w:rPr>
      </w:pPr>
      <w:r w:rsidRPr="00BB38B8">
        <w:rPr>
          <w:color w:val="000000"/>
        </w:rPr>
        <w:t>Now that the instance has been created and the bucket mount has been performed, our next step is to run our python script</w:t>
      </w:r>
      <w:r w:rsidR="007647A0">
        <w:rPr>
          <w:color w:val="000000"/>
        </w:rPr>
        <w:t>, which will create our model,</w:t>
      </w:r>
      <w:r w:rsidRPr="00BB38B8">
        <w:rPr>
          <w:color w:val="000000"/>
        </w:rPr>
        <w:t xml:space="preserve"> programmatically.  We will perform this </w:t>
      </w:r>
      <w:r w:rsidR="007647A0">
        <w:rPr>
          <w:color w:val="000000"/>
        </w:rPr>
        <w:t xml:space="preserve">step by sending </w:t>
      </w:r>
      <w:proofErr w:type="gramStart"/>
      <w:r w:rsidR="007647A0">
        <w:rPr>
          <w:color w:val="000000"/>
        </w:rPr>
        <w:t>an</w:t>
      </w:r>
      <w:proofErr w:type="gramEnd"/>
      <w:r w:rsidR="007647A0">
        <w:rPr>
          <w:color w:val="000000"/>
        </w:rPr>
        <w:t xml:space="preserve"> ssh command to our instance specifying to run our python file.</w:t>
      </w:r>
      <w:r w:rsidRPr="00BB38B8">
        <w:rPr>
          <w:color w:val="000000"/>
        </w:rPr>
        <w:t xml:space="preserve"> </w:t>
      </w:r>
    </w:p>
    <w:p w14:paraId="2CC55971" w14:textId="77777777" w:rsidR="00BB38B8" w:rsidRPr="00BB38B8" w:rsidRDefault="00BB38B8" w:rsidP="00BB38B8">
      <w:pPr>
        <w:rPr>
          <w:color w:val="000000"/>
        </w:rPr>
      </w:pPr>
      <w:r w:rsidRPr="00BB38B8">
        <w:rPr>
          <w:color w:val="000000"/>
        </w:rPr>
        <w:t xml:space="preserve"> </w:t>
      </w:r>
    </w:p>
    <w:p w14:paraId="2A0517D3"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os.system('gcloud compute ssh bctv-compute --project cloudcomputingbctv --zone us-central1-a --command=\"sudo python3 /tmp/bucket/model.py\"')</w:t>
      </w:r>
    </w:p>
    <w:p w14:paraId="206FAFFA" w14:textId="77777777" w:rsidR="00BB38B8" w:rsidRPr="00BB38B8" w:rsidRDefault="00BB38B8" w:rsidP="00BB38B8">
      <w:pPr>
        <w:rPr>
          <w:color w:val="000000"/>
        </w:rPr>
      </w:pPr>
      <w:r w:rsidRPr="00BB38B8">
        <w:rPr>
          <w:color w:val="000000"/>
        </w:rPr>
        <w:t xml:space="preserve"> </w:t>
      </w:r>
    </w:p>
    <w:p w14:paraId="77BED7BE" w14:textId="2B83520B" w:rsidR="00BB38B8" w:rsidRDefault="007647A0" w:rsidP="00A004A7">
      <w:pPr>
        <w:jc w:val="both"/>
        <w:rPr>
          <w:color w:val="000000"/>
        </w:rPr>
      </w:pPr>
      <w:r>
        <w:rPr>
          <w:color w:val="000000"/>
        </w:rPr>
        <w:t xml:space="preserve">In our python script, we specify where </w:t>
      </w:r>
      <w:r w:rsidR="00147DF7">
        <w:rPr>
          <w:color w:val="000000"/>
        </w:rPr>
        <w:t>the</w:t>
      </w:r>
      <w:r>
        <w:rPr>
          <w:color w:val="000000"/>
        </w:rPr>
        <w:t xml:space="preserve"> </w:t>
      </w:r>
      <w:r w:rsidR="00147DF7">
        <w:rPr>
          <w:color w:val="000000"/>
        </w:rPr>
        <w:t>prediction and performance output should be saved so we can download the output from the compute instance with the following command</w:t>
      </w:r>
      <w:r w:rsidR="0092330D">
        <w:rPr>
          <w:color w:val="000000"/>
        </w:rPr>
        <w:t>s</w:t>
      </w:r>
      <w:r>
        <w:rPr>
          <w:color w:val="000000"/>
        </w:rPr>
        <w:t>.</w:t>
      </w:r>
    </w:p>
    <w:p w14:paraId="4FC778C9" w14:textId="3271A132" w:rsidR="00147DF7" w:rsidRDefault="00147DF7" w:rsidP="00BB38B8">
      <w:pPr>
        <w:rPr>
          <w:color w:val="000000"/>
        </w:rPr>
      </w:pPr>
    </w:p>
    <w:p w14:paraId="6F30E695" w14:textId="77777777" w:rsidR="0092330D" w:rsidRPr="0092330D" w:rsidRDefault="0092330D" w:rsidP="0092330D">
      <w:pPr>
        <w:rPr>
          <w:color w:val="000000"/>
          <w:sz w:val="16"/>
          <w:szCs w:val="16"/>
          <w:shd w:val="clear" w:color="auto" w:fill="EFF0F1"/>
        </w:rPr>
      </w:pPr>
      <w:proofErr w:type="spellStart"/>
      <w:r w:rsidRPr="0092330D">
        <w:rPr>
          <w:color w:val="000000"/>
          <w:sz w:val="16"/>
          <w:szCs w:val="16"/>
          <w:shd w:val="clear" w:color="auto" w:fill="EFF0F1"/>
        </w:rPr>
        <w:t>os.system</w:t>
      </w:r>
      <w:proofErr w:type="spellEnd"/>
      <w:r w:rsidRPr="0092330D">
        <w:rPr>
          <w:color w:val="000000"/>
          <w:sz w:val="16"/>
          <w:szCs w:val="16"/>
          <w:shd w:val="clear" w:color="auto" w:fill="EFF0F1"/>
        </w:rPr>
        <w:t>('</w:t>
      </w:r>
      <w:proofErr w:type="spellStart"/>
      <w:r w:rsidRPr="0092330D">
        <w:rPr>
          <w:color w:val="000000"/>
          <w:sz w:val="16"/>
          <w:szCs w:val="16"/>
          <w:shd w:val="clear" w:color="auto" w:fill="EFF0F1"/>
        </w:rPr>
        <w:t>gcloud</w:t>
      </w:r>
      <w:proofErr w:type="spellEnd"/>
      <w:r w:rsidRPr="0092330D">
        <w:rPr>
          <w:color w:val="000000"/>
          <w:sz w:val="16"/>
          <w:szCs w:val="16"/>
          <w:shd w:val="clear" w:color="auto" w:fill="EFF0F1"/>
        </w:rPr>
        <w:t xml:space="preserve"> compute </w:t>
      </w:r>
      <w:proofErr w:type="spellStart"/>
      <w:r w:rsidRPr="0092330D">
        <w:rPr>
          <w:color w:val="000000"/>
          <w:sz w:val="16"/>
          <w:szCs w:val="16"/>
          <w:shd w:val="clear" w:color="auto" w:fill="EFF0F1"/>
        </w:rPr>
        <w:t>scp</w:t>
      </w:r>
      <w:proofErr w:type="spellEnd"/>
      <w:r w:rsidRPr="0092330D">
        <w:rPr>
          <w:color w:val="000000"/>
          <w:sz w:val="16"/>
          <w:szCs w:val="16"/>
          <w:shd w:val="clear" w:color="auto" w:fill="EFF0F1"/>
        </w:rPr>
        <w:t xml:space="preserve"> </w:t>
      </w:r>
      <w:proofErr w:type="spellStart"/>
      <w:r w:rsidRPr="0092330D">
        <w:rPr>
          <w:color w:val="000000"/>
          <w:sz w:val="16"/>
          <w:szCs w:val="16"/>
          <w:shd w:val="clear" w:color="auto" w:fill="EFF0F1"/>
        </w:rPr>
        <w:t>bctv</w:t>
      </w:r>
      <w:proofErr w:type="spellEnd"/>
      <w:r w:rsidRPr="0092330D">
        <w:rPr>
          <w:color w:val="000000"/>
          <w:sz w:val="16"/>
          <w:szCs w:val="16"/>
          <w:shd w:val="clear" w:color="auto" w:fill="EFF0F1"/>
        </w:rPr>
        <w:t>-compute:/</w:t>
      </w:r>
      <w:proofErr w:type="spellStart"/>
      <w:r w:rsidRPr="0092330D">
        <w:rPr>
          <w:color w:val="000000"/>
          <w:sz w:val="16"/>
          <w:szCs w:val="16"/>
          <w:shd w:val="clear" w:color="auto" w:fill="EFF0F1"/>
        </w:rPr>
        <w:t>tmp</w:t>
      </w:r>
      <w:proofErr w:type="spellEnd"/>
      <w:r w:rsidRPr="0092330D">
        <w:rPr>
          <w:color w:val="000000"/>
          <w:sz w:val="16"/>
          <w:szCs w:val="16"/>
          <w:shd w:val="clear" w:color="auto" w:fill="EFF0F1"/>
        </w:rPr>
        <w:t>/output/predictions.csv ' + file_source + 'predictions.csv --zone us-central1-a --project cloudcomputingbctv')</w:t>
      </w:r>
    </w:p>
    <w:p w14:paraId="4C41BD66" w14:textId="420AE780" w:rsidR="00147DF7" w:rsidRPr="00BB38B8" w:rsidRDefault="0092330D" w:rsidP="0092330D">
      <w:pPr>
        <w:rPr>
          <w:color w:val="000000"/>
        </w:rPr>
      </w:pPr>
      <w:proofErr w:type="spellStart"/>
      <w:r w:rsidRPr="0092330D">
        <w:rPr>
          <w:color w:val="000000"/>
          <w:sz w:val="16"/>
          <w:szCs w:val="16"/>
          <w:shd w:val="clear" w:color="auto" w:fill="EFF0F1"/>
        </w:rPr>
        <w:t>os.system</w:t>
      </w:r>
      <w:proofErr w:type="spellEnd"/>
      <w:r w:rsidRPr="0092330D">
        <w:rPr>
          <w:color w:val="000000"/>
          <w:sz w:val="16"/>
          <w:szCs w:val="16"/>
          <w:shd w:val="clear" w:color="auto" w:fill="EFF0F1"/>
        </w:rPr>
        <w:t>('</w:t>
      </w:r>
      <w:proofErr w:type="spellStart"/>
      <w:r w:rsidRPr="0092330D">
        <w:rPr>
          <w:color w:val="000000"/>
          <w:sz w:val="16"/>
          <w:szCs w:val="16"/>
          <w:shd w:val="clear" w:color="auto" w:fill="EFF0F1"/>
        </w:rPr>
        <w:t>gcloud</w:t>
      </w:r>
      <w:proofErr w:type="spellEnd"/>
      <w:r w:rsidRPr="0092330D">
        <w:rPr>
          <w:color w:val="000000"/>
          <w:sz w:val="16"/>
          <w:szCs w:val="16"/>
          <w:shd w:val="clear" w:color="auto" w:fill="EFF0F1"/>
        </w:rPr>
        <w:t xml:space="preserve"> compute </w:t>
      </w:r>
      <w:proofErr w:type="spellStart"/>
      <w:r w:rsidRPr="0092330D">
        <w:rPr>
          <w:color w:val="000000"/>
          <w:sz w:val="16"/>
          <w:szCs w:val="16"/>
          <w:shd w:val="clear" w:color="auto" w:fill="EFF0F1"/>
        </w:rPr>
        <w:t>scp</w:t>
      </w:r>
      <w:proofErr w:type="spellEnd"/>
      <w:r w:rsidRPr="0092330D">
        <w:rPr>
          <w:color w:val="000000"/>
          <w:sz w:val="16"/>
          <w:szCs w:val="16"/>
          <w:shd w:val="clear" w:color="auto" w:fill="EFF0F1"/>
        </w:rPr>
        <w:t xml:space="preserve"> </w:t>
      </w:r>
      <w:proofErr w:type="spellStart"/>
      <w:r w:rsidRPr="0092330D">
        <w:rPr>
          <w:color w:val="000000"/>
          <w:sz w:val="16"/>
          <w:szCs w:val="16"/>
          <w:shd w:val="clear" w:color="auto" w:fill="EFF0F1"/>
        </w:rPr>
        <w:t>bctv</w:t>
      </w:r>
      <w:proofErr w:type="spellEnd"/>
      <w:r w:rsidRPr="0092330D">
        <w:rPr>
          <w:color w:val="000000"/>
          <w:sz w:val="16"/>
          <w:szCs w:val="16"/>
          <w:shd w:val="clear" w:color="auto" w:fill="EFF0F1"/>
        </w:rPr>
        <w:t>-compute:/</w:t>
      </w:r>
      <w:proofErr w:type="spellStart"/>
      <w:r w:rsidRPr="0092330D">
        <w:rPr>
          <w:color w:val="000000"/>
          <w:sz w:val="16"/>
          <w:szCs w:val="16"/>
          <w:shd w:val="clear" w:color="auto" w:fill="EFF0F1"/>
        </w:rPr>
        <w:t>tmp</w:t>
      </w:r>
      <w:proofErr w:type="spellEnd"/>
      <w:r w:rsidRPr="0092330D">
        <w:rPr>
          <w:color w:val="000000"/>
          <w:sz w:val="16"/>
          <w:szCs w:val="16"/>
          <w:shd w:val="clear" w:color="auto" w:fill="EFF0F1"/>
        </w:rPr>
        <w:t>/output/prediction_accuracy.txt ' + file_source + 'prediction_accuracy.txt --zone us-central1-a --project cloudcomputingbctv')</w:t>
      </w:r>
    </w:p>
    <w:p w14:paraId="6F6790A0" w14:textId="77777777" w:rsidR="00BB38B8" w:rsidRPr="00BB38B8" w:rsidRDefault="00BB38B8" w:rsidP="00BB38B8">
      <w:pPr>
        <w:rPr>
          <w:color w:val="000000"/>
        </w:rPr>
      </w:pPr>
      <w:r w:rsidRPr="00BB38B8">
        <w:rPr>
          <w:color w:val="000000"/>
        </w:rPr>
        <w:t xml:space="preserve"> </w:t>
      </w:r>
    </w:p>
    <w:p w14:paraId="73244D06" w14:textId="41802E71" w:rsidR="00BB38B8" w:rsidRPr="00BB38B8" w:rsidRDefault="00BB38B8" w:rsidP="00A004A7">
      <w:pPr>
        <w:jc w:val="both"/>
        <w:rPr>
          <w:color w:val="000000"/>
        </w:rPr>
      </w:pPr>
      <w:r w:rsidRPr="00BB38B8">
        <w:rPr>
          <w:color w:val="000000"/>
        </w:rPr>
        <w:t>Utiliz</w:t>
      </w:r>
      <w:r w:rsidR="00A004A7">
        <w:rPr>
          <w:color w:val="000000"/>
        </w:rPr>
        <w:t>ing</w:t>
      </w:r>
      <w:r w:rsidRPr="00BB38B8">
        <w:rPr>
          <w:color w:val="000000"/>
        </w:rPr>
        <w:t xml:space="preserve"> Cloud Functions </w:t>
      </w:r>
      <w:r w:rsidR="00A004A7">
        <w:rPr>
          <w:color w:val="000000"/>
        </w:rPr>
        <w:t>and the</w:t>
      </w:r>
      <w:r w:rsidR="00A004A7" w:rsidRPr="00BB38B8">
        <w:rPr>
          <w:color w:val="000000"/>
        </w:rPr>
        <w:t xml:space="preserve"> </w:t>
      </w:r>
      <w:r w:rsidRPr="00BB38B8">
        <w:rPr>
          <w:color w:val="000000"/>
        </w:rPr>
        <w:t>flask framework</w:t>
      </w:r>
      <w:r w:rsidR="00A004A7">
        <w:rPr>
          <w:color w:val="000000"/>
        </w:rPr>
        <w:t>,</w:t>
      </w:r>
      <w:r w:rsidRPr="00BB38B8">
        <w:rPr>
          <w:color w:val="000000"/>
        </w:rPr>
        <w:t xml:space="preserve">  </w:t>
      </w:r>
      <w:r w:rsidR="00A004A7">
        <w:rPr>
          <w:color w:val="000000"/>
        </w:rPr>
        <w:t>u</w:t>
      </w:r>
      <w:r w:rsidRPr="00BB38B8">
        <w:rPr>
          <w:color w:val="000000"/>
        </w:rPr>
        <w:t xml:space="preserve">sers can get the prediction by posting in the request at </w:t>
      </w:r>
      <w:r w:rsidR="0092330D">
        <w:rPr>
          <w:color w:val="000000"/>
        </w:rPr>
        <w:t xml:space="preserve">the </w:t>
      </w:r>
      <w:r w:rsidRPr="00BB38B8">
        <w:rPr>
          <w:color w:val="000000"/>
        </w:rPr>
        <w:t>cloud function url.</w:t>
      </w:r>
      <w:r w:rsidR="00A004A7">
        <w:rPr>
          <w:color w:val="000000"/>
        </w:rPr>
        <w:t xml:space="preserve"> </w:t>
      </w:r>
    </w:p>
    <w:p w14:paraId="52ABC59B" w14:textId="77777777" w:rsidR="00BB38B8" w:rsidRPr="00BB38B8" w:rsidRDefault="00BB38B8" w:rsidP="00BB38B8">
      <w:pPr>
        <w:rPr>
          <w:color w:val="000000"/>
        </w:rPr>
      </w:pPr>
    </w:p>
    <w:p w14:paraId="22C8B0D7"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%%bash</w:t>
      </w:r>
    </w:p>
    <w:p w14:paraId="0834E04E"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BILLING_ACCOUNT=$(gcloud beta billing accounts list  --format 'value(name)')</w:t>
      </w:r>
    </w:p>
    <w:p w14:paraId="6F8DCCA7"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echo "${BILLING_ACCOUNT}"</w:t>
      </w:r>
    </w:p>
    <w:p w14:paraId="2DF104FA"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 xml:space="preserve">PROJECT_ID="cloudcomputingbctv-259223"  </w:t>
      </w:r>
    </w:p>
    <w:p w14:paraId="1258AA4A"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echo "${PROJECT_ID}"</w:t>
      </w:r>
    </w:p>
    <w:p w14:paraId="6E898696"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gcloud beta billing projects link $PROJECT_ID --billing-account $BILLING_ACCOUNT</w:t>
      </w:r>
    </w:p>
    <w:p w14:paraId="2CFD210E"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gcloud services enable cloudfunctions.googleapis.com</w:t>
      </w:r>
    </w:p>
    <w:p w14:paraId="05E9D39B"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GCF_NAME="storagefn"</w:t>
      </w:r>
    </w:p>
    <w:p w14:paraId="766799A7"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GCF_ENTRY="get-pred"</w:t>
      </w:r>
    </w:p>
    <w:p w14:paraId="7F7E8C48"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GCF_REGION="us-central1"</w:t>
      </w:r>
    </w:p>
    <w:p w14:paraId="34D8A6A9"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gcloud functions deploy $GCF_NAME --entry-point $GCF_ENTRY --region $GCF_REGION --runtime python37 --trigger-http</w:t>
      </w:r>
    </w:p>
    <w:p w14:paraId="767E68A6" w14:textId="77777777" w:rsidR="00BB38B8" w:rsidRPr="00BB38B8" w:rsidRDefault="00BB38B8" w:rsidP="00BB38B8">
      <w:pPr>
        <w:rPr>
          <w:color w:val="000000"/>
          <w:sz w:val="16"/>
          <w:szCs w:val="16"/>
          <w:shd w:val="clear" w:color="auto" w:fill="EFF0F1"/>
        </w:rPr>
      </w:pPr>
    </w:p>
    <w:p w14:paraId="6A819E8A" w14:textId="77777777" w:rsidR="00BB38B8" w:rsidRPr="00BB38B8" w:rsidRDefault="00BB38B8" w:rsidP="00BB38B8">
      <w:pPr>
        <w:rPr>
          <w:color w:val="000000"/>
          <w:sz w:val="16"/>
          <w:szCs w:val="16"/>
          <w:shd w:val="clear" w:color="auto" w:fill="EFF0F1"/>
        </w:rPr>
      </w:pPr>
      <w:r w:rsidRPr="00BB38B8">
        <w:rPr>
          <w:color w:val="000000"/>
          <w:sz w:val="16"/>
          <w:szCs w:val="16"/>
          <w:shd w:val="clear" w:color="auto" w:fill="EFF0F1"/>
        </w:rPr>
        <w:t>Calling the Cloud Function Url:</w:t>
      </w:r>
    </w:p>
    <w:p w14:paraId="2B08F416" w14:textId="2A3F50D4" w:rsidR="0024513E" w:rsidRDefault="00BB38B8" w:rsidP="00BB38B8">
      <w:pPr>
        <w:rPr>
          <w:color w:val="000000"/>
          <w:sz w:val="16"/>
          <w:szCs w:val="16"/>
          <w:shd w:val="clear" w:color="auto" w:fill="EFF0F1"/>
        </w:rPr>
      </w:pPr>
      <w:r w:rsidRPr="00BB38B8">
        <w:rPr>
          <w:color w:val="000000"/>
          <w:sz w:val="16"/>
          <w:szCs w:val="16"/>
          <w:shd w:val="clear" w:color="auto" w:fill="EFF0F1"/>
        </w:rPr>
        <w:t>curl -X POST https://us-central1-cloudcomputingbctv-259223.cloudfunctions.net/storagefn   -H 'Content-Type: application/json' -d '{"data":[[4, 2.1,1,0.4], [6.2, 1,3,2]]}'</w:t>
      </w:r>
    </w:p>
    <w:p w14:paraId="5A0C95AD" w14:textId="2FD704AF" w:rsidR="00620F04" w:rsidRPr="00620F04" w:rsidRDefault="00620F04" w:rsidP="00BB38B8">
      <w:pPr>
        <w:rPr>
          <w:color w:val="000000"/>
        </w:rPr>
      </w:pPr>
    </w:p>
    <w:p w14:paraId="66DB8A8F" w14:textId="116BA669" w:rsidR="00620F04" w:rsidRDefault="0092330D" w:rsidP="002F2DE9">
      <w:pPr>
        <w:jc w:val="both"/>
        <w:rPr>
          <w:color w:val="000000"/>
        </w:rPr>
      </w:pPr>
      <w:r>
        <w:rPr>
          <w:color w:val="000000"/>
        </w:rPr>
        <w:t xml:space="preserve">It is evident from the </w:t>
      </w:r>
      <w:r w:rsidR="00BF5C63">
        <w:rPr>
          <w:color w:val="000000"/>
        </w:rPr>
        <w:t>preceding</w:t>
      </w:r>
      <w:r>
        <w:rPr>
          <w:color w:val="000000"/>
        </w:rPr>
        <w:t xml:space="preserve"> configuration how a seamless integration of a model deployment could be developed on the Google Cloud platform.  The method described in this section give the developer complete control of the configuration but there are still quite a few steps to take and one weakness we discovered was the </w:t>
      </w:r>
      <w:r w:rsidR="00BF5C63">
        <w:rPr>
          <w:color w:val="000000"/>
        </w:rPr>
        <w:t>lag time</w:t>
      </w:r>
      <w:r>
        <w:rPr>
          <w:color w:val="000000"/>
        </w:rPr>
        <w:t xml:space="preserve"> of the compute initialization.  The latency at startup creates a wrinkle in our automation because the user or application would need to accurately guess the time needed to execute initialization before attempting to download the model artifacts.  This is one reason why using a serverless approach might be advantageous in an integrated automation, like the one we are attempting.  </w:t>
      </w:r>
    </w:p>
    <w:p w14:paraId="14057F1B" w14:textId="31E9E2F6" w:rsidR="0092330D" w:rsidRDefault="0092330D" w:rsidP="00BB38B8">
      <w:pPr>
        <w:rPr>
          <w:color w:val="000000"/>
        </w:rPr>
      </w:pPr>
    </w:p>
    <w:p w14:paraId="29C5D33F" w14:textId="70D7F6B2" w:rsidR="0092330D" w:rsidRPr="00912868" w:rsidRDefault="00BF5C63" w:rsidP="0092330D">
      <w:pPr>
        <w:rPr>
          <w:b/>
          <w:bCs/>
          <w:color w:val="000000"/>
        </w:rPr>
      </w:pPr>
      <w:r>
        <w:rPr>
          <w:b/>
          <w:bCs/>
          <w:color w:val="000000"/>
        </w:rPr>
        <w:t>Google Cloud Functions (Serverless)</w:t>
      </w:r>
    </w:p>
    <w:p w14:paraId="1D50CBD4" w14:textId="61C5A4D6" w:rsidR="00620F04" w:rsidRDefault="00BF5C63" w:rsidP="002F2DE9">
      <w:pPr>
        <w:jc w:val="both"/>
        <w:rPr>
          <w:color w:val="000000"/>
        </w:rPr>
      </w:pPr>
      <w:r>
        <w:rPr>
          <w:color w:val="000000"/>
        </w:rPr>
        <w:t xml:space="preserve">The simplest attempt at our automation </w:t>
      </w:r>
      <w:r w:rsidR="0052667B">
        <w:rPr>
          <w:color w:val="000000"/>
        </w:rPr>
        <w:t xml:space="preserve">development was achieved with the Google Cloud Functions resource.  </w:t>
      </w:r>
      <w:proofErr w:type="gramStart"/>
      <w:r w:rsidR="0052667B">
        <w:rPr>
          <w:color w:val="000000"/>
        </w:rPr>
        <w:t>Similarly</w:t>
      </w:r>
      <w:proofErr w:type="gramEnd"/>
      <w:r w:rsidR="0052667B">
        <w:rPr>
          <w:color w:val="000000"/>
        </w:rPr>
        <w:t xml:space="preserve"> to the Google Compute development, we first needed to create a bucket to store our model and input files.  In this case however, it was required to write the python script as a function and name that python script main.py so that Google Function would recognize the file.  Once we made this change, we could execute the following command to create our function where we specify an event which executes the function.  In our case, changes to the bctv-storage bucket would trigger the execution of the function.</w:t>
      </w:r>
    </w:p>
    <w:p w14:paraId="4241C8A4" w14:textId="70BB0A37" w:rsidR="0052667B" w:rsidRDefault="0052667B" w:rsidP="00BB38B8">
      <w:pPr>
        <w:rPr>
          <w:color w:val="000000"/>
        </w:rPr>
      </w:pPr>
    </w:p>
    <w:p w14:paraId="5283CA61" w14:textId="1CC8F6BF" w:rsidR="0052667B" w:rsidRDefault="0052667B" w:rsidP="00BB38B8">
      <w:pPr>
        <w:rPr>
          <w:color w:val="000000"/>
          <w:sz w:val="16"/>
          <w:szCs w:val="16"/>
          <w:shd w:val="clear" w:color="auto" w:fill="EFF0F1"/>
        </w:rPr>
      </w:pPr>
      <w:proofErr w:type="spellStart"/>
      <w:r w:rsidRPr="002F2DE9">
        <w:rPr>
          <w:color w:val="000000"/>
          <w:sz w:val="16"/>
          <w:szCs w:val="16"/>
          <w:shd w:val="clear" w:color="auto" w:fill="EFF0F1"/>
        </w:rPr>
        <w:t>os.system</w:t>
      </w:r>
      <w:proofErr w:type="spellEnd"/>
      <w:r w:rsidRPr="002F2DE9">
        <w:rPr>
          <w:color w:val="000000"/>
          <w:sz w:val="16"/>
          <w:szCs w:val="16"/>
          <w:shd w:val="clear" w:color="auto" w:fill="EFF0F1"/>
        </w:rPr>
        <w:t>('</w:t>
      </w:r>
      <w:proofErr w:type="spellStart"/>
      <w:r w:rsidRPr="002F2DE9">
        <w:rPr>
          <w:color w:val="000000"/>
          <w:sz w:val="16"/>
          <w:szCs w:val="16"/>
          <w:shd w:val="clear" w:color="auto" w:fill="EFF0F1"/>
        </w:rPr>
        <w:t>gcloud</w:t>
      </w:r>
      <w:proofErr w:type="spellEnd"/>
      <w:r w:rsidRPr="002F2DE9">
        <w:rPr>
          <w:color w:val="000000"/>
          <w:sz w:val="16"/>
          <w:szCs w:val="16"/>
          <w:shd w:val="clear" w:color="auto" w:fill="EFF0F1"/>
        </w:rPr>
        <w:t xml:space="preserve"> functions deploy </w:t>
      </w:r>
      <w:proofErr w:type="spellStart"/>
      <w:r w:rsidRPr="002F2DE9">
        <w:rPr>
          <w:color w:val="000000"/>
          <w:sz w:val="16"/>
          <w:szCs w:val="16"/>
          <w:shd w:val="clear" w:color="auto" w:fill="EFF0F1"/>
        </w:rPr>
        <w:t>run_iris</w:t>
      </w:r>
      <w:proofErr w:type="spellEnd"/>
      <w:r w:rsidRPr="002F2DE9">
        <w:rPr>
          <w:color w:val="000000"/>
          <w:sz w:val="16"/>
          <w:szCs w:val="16"/>
          <w:shd w:val="clear" w:color="auto" w:fill="EFF0F1"/>
        </w:rPr>
        <w:t xml:space="preserve"> --runtime python37 --trigger-resource gs://bctv-storage --trigger-event </w:t>
      </w:r>
      <w:proofErr w:type="spellStart"/>
      <w:r w:rsidRPr="002F2DE9">
        <w:rPr>
          <w:color w:val="000000"/>
          <w:sz w:val="16"/>
          <w:szCs w:val="16"/>
          <w:shd w:val="clear" w:color="auto" w:fill="EFF0F1"/>
        </w:rPr>
        <w:t>google.storage.object.finalize</w:t>
      </w:r>
      <w:proofErr w:type="spellEnd"/>
      <w:r w:rsidRPr="002F2DE9">
        <w:rPr>
          <w:color w:val="000000"/>
          <w:sz w:val="16"/>
          <w:szCs w:val="16"/>
          <w:shd w:val="clear" w:color="auto" w:fill="EFF0F1"/>
        </w:rPr>
        <w:t xml:space="preserve"> --source c:/users/blaine.brewer/documents/python/cloudcomputingbctv')</w:t>
      </w:r>
    </w:p>
    <w:p w14:paraId="2DD3AF7C" w14:textId="77777777" w:rsidR="002F2DE9" w:rsidRDefault="002F2DE9" w:rsidP="00BB38B8">
      <w:pPr>
        <w:rPr>
          <w:color w:val="000000"/>
          <w:shd w:val="clear" w:color="auto" w:fill="EFF0F1"/>
        </w:rPr>
      </w:pPr>
    </w:p>
    <w:p w14:paraId="2098BD13" w14:textId="59718D3C" w:rsidR="0052667B" w:rsidRPr="002F2DE9" w:rsidRDefault="0052667B" w:rsidP="00BB38B8">
      <w:pPr>
        <w:rPr>
          <w:color w:val="000000"/>
        </w:rPr>
      </w:pPr>
      <w:r w:rsidRPr="002F2DE9">
        <w:rPr>
          <w:color w:val="000000"/>
        </w:rPr>
        <w:t>Once the function executes, we could download our files to our local machine as we did in the previous section with the following command.</w:t>
      </w:r>
    </w:p>
    <w:p w14:paraId="74442A8F" w14:textId="7621A223" w:rsidR="0052667B" w:rsidRDefault="0052667B" w:rsidP="00BB38B8">
      <w:pPr>
        <w:rPr>
          <w:color w:val="000000"/>
          <w:shd w:val="clear" w:color="auto" w:fill="EFF0F1"/>
        </w:rPr>
      </w:pPr>
    </w:p>
    <w:p w14:paraId="3A041DCF" w14:textId="77777777" w:rsidR="0052667B" w:rsidRPr="0092330D" w:rsidRDefault="0052667B" w:rsidP="0052667B">
      <w:pPr>
        <w:rPr>
          <w:color w:val="000000"/>
          <w:sz w:val="16"/>
          <w:szCs w:val="16"/>
          <w:shd w:val="clear" w:color="auto" w:fill="EFF0F1"/>
        </w:rPr>
      </w:pPr>
      <w:proofErr w:type="spellStart"/>
      <w:r w:rsidRPr="0092330D">
        <w:rPr>
          <w:color w:val="000000"/>
          <w:sz w:val="16"/>
          <w:szCs w:val="16"/>
          <w:shd w:val="clear" w:color="auto" w:fill="EFF0F1"/>
        </w:rPr>
        <w:t>os.system</w:t>
      </w:r>
      <w:proofErr w:type="spellEnd"/>
      <w:r w:rsidRPr="0092330D">
        <w:rPr>
          <w:color w:val="000000"/>
          <w:sz w:val="16"/>
          <w:szCs w:val="16"/>
          <w:shd w:val="clear" w:color="auto" w:fill="EFF0F1"/>
        </w:rPr>
        <w:t>('</w:t>
      </w:r>
      <w:proofErr w:type="spellStart"/>
      <w:r w:rsidRPr="0092330D">
        <w:rPr>
          <w:color w:val="000000"/>
          <w:sz w:val="16"/>
          <w:szCs w:val="16"/>
          <w:shd w:val="clear" w:color="auto" w:fill="EFF0F1"/>
        </w:rPr>
        <w:t>gcloud</w:t>
      </w:r>
      <w:proofErr w:type="spellEnd"/>
      <w:r w:rsidRPr="0092330D">
        <w:rPr>
          <w:color w:val="000000"/>
          <w:sz w:val="16"/>
          <w:szCs w:val="16"/>
          <w:shd w:val="clear" w:color="auto" w:fill="EFF0F1"/>
        </w:rPr>
        <w:t xml:space="preserve"> compute </w:t>
      </w:r>
      <w:proofErr w:type="spellStart"/>
      <w:r w:rsidRPr="0092330D">
        <w:rPr>
          <w:color w:val="000000"/>
          <w:sz w:val="16"/>
          <w:szCs w:val="16"/>
          <w:shd w:val="clear" w:color="auto" w:fill="EFF0F1"/>
        </w:rPr>
        <w:t>scp</w:t>
      </w:r>
      <w:proofErr w:type="spellEnd"/>
      <w:r w:rsidRPr="0092330D">
        <w:rPr>
          <w:color w:val="000000"/>
          <w:sz w:val="16"/>
          <w:szCs w:val="16"/>
          <w:shd w:val="clear" w:color="auto" w:fill="EFF0F1"/>
        </w:rPr>
        <w:t xml:space="preserve"> </w:t>
      </w:r>
      <w:proofErr w:type="spellStart"/>
      <w:r w:rsidRPr="0092330D">
        <w:rPr>
          <w:color w:val="000000"/>
          <w:sz w:val="16"/>
          <w:szCs w:val="16"/>
          <w:shd w:val="clear" w:color="auto" w:fill="EFF0F1"/>
        </w:rPr>
        <w:t>bctv</w:t>
      </w:r>
      <w:proofErr w:type="spellEnd"/>
      <w:r w:rsidRPr="0092330D">
        <w:rPr>
          <w:color w:val="000000"/>
          <w:sz w:val="16"/>
          <w:szCs w:val="16"/>
          <w:shd w:val="clear" w:color="auto" w:fill="EFF0F1"/>
        </w:rPr>
        <w:t>-compute:/</w:t>
      </w:r>
      <w:proofErr w:type="spellStart"/>
      <w:r w:rsidRPr="0092330D">
        <w:rPr>
          <w:color w:val="000000"/>
          <w:sz w:val="16"/>
          <w:szCs w:val="16"/>
          <w:shd w:val="clear" w:color="auto" w:fill="EFF0F1"/>
        </w:rPr>
        <w:t>tmp</w:t>
      </w:r>
      <w:proofErr w:type="spellEnd"/>
      <w:r w:rsidRPr="0092330D">
        <w:rPr>
          <w:color w:val="000000"/>
          <w:sz w:val="16"/>
          <w:szCs w:val="16"/>
          <w:shd w:val="clear" w:color="auto" w:fill="EFF0F1"/>
        </w:rPr>
        <w:t>/output/predictions.csv ' + file_source + 'predictions.csv --zone us-central1-a --project cloudcomputingbctv')</w:t>
      </w:r>
    </w:p>
    <w:p w14:paraId="4AF8668A" w14:textId="70A8726D" w:rsidR="0052667B" w:rsidRDefault="0052667B" w:rsidP="0052667B">
      <w:pPr>
        <w:rPr>
          <w:color w:val="000000"/>
          <w:sz w:val="16"/>
          <w:szCs w:val="16"/>
          <w:shd w:val="clear" w:color="auto" w:fill="EFF0F1"/>
        </w:rPr>
      </w:pPr>
      <w:proofErr w:type="spellStart"/>
      <w:r w:rsidRPr="0092330D">
        <w:rPr>
          <w:color w:val="000000"/>
          <w:sz w:val="16"/>
          <w:szCs w:val="16"/>
          <w:shd w:val="clear" w:color="auto" w:fill="EFF0F1"/>
        </w:rPr>
        <w:t>os.system</w:t>
      </w:r>
      <w:proofErr w:type="spellEnd"/>
      <w:r w:rsidRPr="0092330D">
        <w:rPr>
          <w:color w:val="000000"/>
          <w:sz w:val="16"/>
          <w:szCs w:val="16"/>
          <w:shd w:val="clear" w:color="auto" w:fill="EFF0F1"/>
        </w:rPr>
        <w:t>('</w:t>
      </w:r>
      <w:proofErr w:type="spellStart"/>
      <w:r w:rsidRPr="0092330D">
        <w:rPr>
          <w:color w:val="000000"/>
          <w:sz w:val="16"/>
          <w:szCs w:val="16"/>
          <w:shd w:val="clear" w:color="auto" w:fill="EFF0F1"/>
        </w:rPr>
        <w:t>gcloud</w:t>
      </w:r>
      <w:proofErr w:type="spellEnd"/>
      <w:r w:rsidRPr="0092330D">
        <w:rPr>
          <w:color w:val="000000"/>
          <w:sz w:val="16"/>
          <w:szCs w:val="16"/>
          <w:shd w:val="clear" w:color="auto" w:fill="EFF0F1"/>
        </w:rPr>
        <w:t xml:space="preserve"> compute </w:t>
      </w:r>
      <w:proofErr w:type="spellStart"/>
      <w:r w:rsidRPr="0092330D">
        <w:rPr>
          <w:color w:val="000000"/>
          <w:sz w:val="16"/>
          <w:szCs w:val="16"/>
          <w:shd w:val="clear" w:color="auto" w:fill="EFF0F1"/>
        </w:rPr>
        <w:t>scp</w:t>
      </w:r>
      <w:proofErr w:type="spellEnd"/>
      <w:r w:rsidRPr="0092330D">
        <w:rPr>
          <w:color w:val="000000"/>
          <w:sz w:val="16"/>
          <w:szCs w:val="16"/>
          <w:shd w:val="clear" w:color="auto" w:fill="EFF0F1"/>
        </w:rPr>
        <w:t xml:space="preserve"> </w:t>
      </w:r>
      <w:proofErr w:type="spellStart"/>
      <w:r w:rsidRPr="0092330D">
        <w:rPr>
          <w:color w:val="000000"/>
          <w:sz w:val="16"/>
          <w:szCs w:val="16"/>
          <w:shd w:val="clear" w:color="auto" w:fill="EFF0F1"/>
        </w:rPr>
        <w:t>bctv</w:t>
      </w:r>
      <w:proofErr w:type="spellEnd"/>
      <w:r w:rsidRPr="0092330D">
        <w:rPr>
          <w:color w:val="000000"/>
          <w:sz w:val="16"/>
          <w:szCs w:val="16"/>
          <w:shd w:val="clear" w:color="auto" w:fill="EFF0F1"/>
        </w:rPr>
        <w:t>-</w:t>
      </w:r>
      <w:bookmarkStart w:id="2" w:name="_GoBack"/>
      <w:bookmarkEnd w:id="2"/>
      <w:r w:rsidRPr="0092330D">
        <w:rPr>
          <w:color w:val="000000"/>
          <w:sz w:val="16"/>
          <w:szCs w:val="16"/>
          <w:shd w:val="clear" w:color="auto" w:fill="EFF0F1"/>
        </w:rPr>
        <w:t>compute:/</w:t>
      </w:r>
      <w:proofErr w:type="spellStart"/>
      <w:r w:rsidRPr="0092330D">
        <w:rPr>
          <w:color w:val="000000"/>
          <w:sz w:val="16"/>
          <w:szCs w:val="16"/>
          <w:shd w:val="clear" w:color="auto" w:fill="EFF0F1"/>
        </w:rPr>
        <w:t>tmp</w:t>
      </w:r>
      <w:proofErr w:type="spellEnd"/>
      <w:r w:rsidRPr="0092330D">
        <w:rPr>
          <w:color w:val="000000"/>
          <w:sz w:val="16"/>
          <w:szCs w:val="16"/>
          <w:shd w:val="clear" w:color="auto" w:fill="EFF0F1"/>
        </w:rPr>
        <w:t>/output/prediction_accuracy.txt ' + file_source + 'prediction_accuracy.txt --zone us-central1-a --project cloudcomputingbctv')</w:t>
      </w:r>
    </w:p>
    <w:p w14:paraId="093ABCBB" w14:textId="56A6EEF7" w:rsidR="002F2DE9" w:rsidRDefault="002F2DE9" w:rsidP="0052667B">
      <w:pPr>
        <w:rPr>
          <w:ins w:id="3" w:author="Ballenger, Chris" w:date="2019-11-25T17:53:00Z"/>
          <w:color w:val="000000"/>
          <w:sz w:val="16"/>
          <w:szCs w:val="16"/>
          <w:shd w:val="clear" w:color="auto" w:fill="EFF0F1"/>
        </w:rPr>
      </w:pPr>
    </w:p>
    <w:p w14:paraId="5D2A57FD" w14:textId="090B27F5" w:rsidR="002F2DE9" w:rsidRPr="002F2DE9" w:rsidDel="00CA4D1B" w:rsidRDefault="00CA4D1B" w:rsidP="0052667B">
      <w:pPr>
        <w:rPr>
          <w:del w:id="4" w:author="Blaine Brewer" w:date="2019-11-25T19:10:00Z"/>
          <w:color w:val="000000"/>
        </w:rPr>
      </w:pPr>
      <w:r>
        <w:rPr>
          <w:color w:val="000000"/>
        </w:rPr>
        <w:t xml:space="preserve">Google Cloud Functions gives us the simplest solution to deploy and execute our python model, as we were able to run our model and produce our model output with only a few lines of code.  The benefits to this method are that there is little room for error.  In some of the other configurations, there are so many choices and so much complexity, that building the automated pipeline can </w:t>
      </w:r>
      <w:r w:rsidR="00AB3389">
        <w:rPr>
          <w:color w:val="000000"/>
        </w:rPr>
        <w:t>be</w:t>
      </w:r>
      <w:r>
        <w:rPr>
          <w:color w:val="000000"/>
        </w:rPr>
        <w:t xml:space="preserve"> very time consuming and strenuous at times.  Some limitations of the Google Cloud Functions approach are that debugging your model may not be as easy as running your python code inline on your instance.  In this case, the user would </w:t>
      </w:r>
      <w:r w:rsidR="00AB3389">
        <w:rPr>
          <w:color w:val="000000"/>
        </w:rPr>
        <w:t>need</w:t>
      </w:r>
      <w:r>
        <w:rPr>
          <w:color w:val="000000"/>
        </w:rPr>
        <w:t xml:space="preserve"> to reference the function’s log files to diagnose the issue.  Additionally, the user is limited to coding their model in Node.js, Go, or Python, so the R developers are left hanging.  These problems aside, the automatic scaling</w:t>
      </w:r>
      <w:r w:rsidR="00AB3389">
        <w:rPr>
          <w:color w:val="000000"/>
        </w:rPr>
        <w:t xml:space="preserve">, </w:t>
      </w:r>
      <w:r>
        <w:rPr>
          <w:color w:val="000000"/>
        </w:rPr>
        <w:t>ease of use</w:t>
      </w:r>
      <w:r w:rsidR="00AB3389">
        <w:rPr>
          <w:color w:val="000000"/>
        </w:rPr>
        <w:t xml:space="preserve">, and serverless interface </w:t>
      </w:r>
      <w:r>
        <w:rPr>
          <w:color w:val="000000"/>
        </w:rPr>
        <w:t>make Google Cloud Functions a clear winner in our use</w:t>
      </w:r>
      <w:r w:rsidR="00AB3389">
        <w:rPr>
          <w:color w:val="000000"/>
        </w:rPr>
        <w:t>-</w:t>
      </w:r>
      <w:r>
        <w:rPr>
          <w:color w:val="000000"/>
        </w:rPr>
        <w:t>case</w:t>
      </w:r>
      <w:r w:rsidR="00AB3389">
        <w:rPr>
          <w:color w:val="000000"/>
        </w:rPr>
        <w:t>.</w:t>
      </w:r>
    </w:p>
    <w:p w14:paraId="13D77BB4" w14:textId="300491C2" w:rsidR="00E40953" w:rsidRDefault="00E40953" w:rsidP="00E40953">
      <w:pPr>
        <w:pStyle w:val="Heading1"/>
      </w:pPr>
      <w:r>
        <w:lastRenderedPageBreak/>
        <w:t>Conclusion</w:t>
      </w:r>
    </w:p>
    <w:p w14:paraId="198DFF23" w14:textId="6776A6E2" w:rsidR="00D642D0" w:rsidRDefault="00E40953" w:rsidP="00A004A7">
      <w:pPr>
        <w:jc w:val="both"/>
      </w:pPr>
      <w:r w:rsidRPr="00E40953">
        <w:t xml:space="preserve">We concluded that we were able to automate the end-to-end process </w:t>
      </w:r>
      <w:r w:rsidRPr="002F2DE9">
        <w:rPr>
          <w:color w:val="000000"/>
        </w:rPr>
        <w:t>seamlessly</w:t>
      </w:r>
      <w:r w:rsidRPr="00E40953">
        <w:t xml:space="preserve"> using only API commands.   Having this end-to-end automated template will help with reducing time on setting up environments and allow more time on data analysis and research.</w:t>
      </w:r>
      <w:r>
        <w:t xml:space="preserve">  </w:t>
      </w:r>
      <w:r w:rsidRPr="00E40953">
        <w:t xml:space="preserve">In the comparative analysis, we reinforced that each of the </w:t>
      </w:r>
      <w:r w:rsidR="0052667B">
        <w:t>p</w:t>
      </w:r>
      <w:r w:rsidRPr="00E40953">
        <w:t>rovider</w:t>
      </w:r>
      <w:r w:rsidR="0052667B">
        <w:t>’s</w:t>
      </w:r>
      <w:r w:rsidRPr="00E40953">
        <w:t xml:space="preserve"> solutions offer</w:t>
      </w:r>
      <w:r w:rsidR="0052667B">
        <w:t>s</w:t>
      </w:r>
      <w:r w:rsidRPr="00E40953">
        <w:t xml:space="preserve"> unique advantages and disadvantages</w:t>
      </w:r>
      <w:r>
        <w:t xml:space="preserve">. </w:t>
      </w:r>
      <w:r w:rsidR="00D642D0">
        <w:t>Although AWS offers a more intelligible API, these ease of use of Google Cloud Shell and the successful package install at instance startup provided the only top down fully automated solution.  Using the analysis provided above, one could follow the steps we took to develop a user interface where an analyst could select a file on their local machine, specify a test and training dataset and, with the click of a button, push their model to the cloud and run their model with the provided data.  With cloud offerings like the ones tested in our project, a Data Scientist seems to have truly unlimited resources at their disposal.</w:t>
      </w:r>
    </w:p>
    <w:p w14:paraId="37D8FFBB" w14:textId="1AD78207" w:rsidR="00E40953" w:rsidRDefault="00E40953" w:rsidP="00E40953">
      <w:pPr>
        <w:pStyle w:val="FigureCaption"/>
        <w:rPr>
          <w:sz w:val="20"/>
          <w:szCs w:val="20"/>
        </w:rPr>
      </w:pPr>
    </w:p>
    <w:p w14:paraId="6A568102" w14:textId="77777777" w:rsidR="00E40953" w:rsidRPr="00E40953" w:rsidRDefault="00E40953" w:rsidP="00E40953">
      <w:pPr>
        <w:pStyle w:val="FigureCaption"/>
        <w:rPr>
          <w:b/>
          <w:bCs/>
          <w:sz w:val="20"/>
          <w:szCs w:val="20"/>
        </w:rPr>
      </w:pPr>
      <w:r w:rsidRPr="00E40953">
        <w:rPr>
          <w:b/>
          <w:bCs/>
          <w:sz w:val="20"/>
          <w:szCs w:val="20"/>
        </w:rPr>
        <w:t>Citations</w:t>
      </w:r>
    </w:p>
    <w:p w14:paraId="13A029EF" w14:textId="31F2C1A3" w:rsidR="00E40953" w:rsidRPr="00E40953" w:rsidRDefault="00E40953" w:rsidP="002F2DE9">
      <w:pPr>
        <w:pStyle w:val="FigureCaption"/>
        <w:jc w:val="left"/>
        <w:rPr>
          <w:sz w:val="20"/>
          <w:szCs w:val="20"/>
        </w:rPr>
      </w:pPr>
      <w:r w:rsidRPr="00E40953">
        <w:rPr>
          <w:sz w:val="20"/>
          <w:szCs w:val="20"/>
        </w:rPr>
        <w:t xml:space="preserve">Columbus, Louis (2017) “Roundup </w:t>
      </w:r>
      <w:r w:rsidR="00D16B8A" w:rsidRPr="00E40953">
        <w:rPr>
          <w:sz w:val="20"/>
          <w:szCs w:val="20"/>
        </w:rPr>
        <w:t>of</w:t>
      </w:r>
      <w:r w:rsidRPr="00E40953">
        <w:rPr>
          <w:sz w:val="20"/>
          <w:szCs w:val="20"/>
        </w:rPr>
        <w:t xml:space="preserve"> Cloud Computing Forecasts, 2017”</w:t>
      </w:r>
    </w:p>
    <w:p w14:paraId="02756123" w14:textId="77777777" w:rsidR="00E40953" w:rsidRPr="00E40953" w:rsidRDefault="00E40953" w:rsidP="002F2DE9">
      <w:pPr>
        <w:pStyle w:val="FigureCaption"/>
        <w:jc w:val="left"/>
        <w:rPr>
          <w:sz w:val="20"/>
          <w:szCs w:val="20"/>
        </w:rPr>
      </w:pPr>
      <w:r w:rsidRPr="00E40953">
        <w:rPr>
          <w:sz w:val="20"/>
          <w:szCs w:val="20"/>
        </w:rPr>
        <w:t>Available at: https://www.forbes.com/sites/louiscolumbus/2017/04/29/roundup-of-cloud-computing-forecasts-2017/#4e5caa0331e8</w:t>
      </w:r>
    </w:p>
    <w:p w14:paraId="6C1C2EBD" w14:textId="77777777" w:rsidR="00E40953" w:rsidRPr="00E40953" w:rsidRDefault="00E40953" w:rsidP="002F2DE9">
      <w:pPr>
        <w:pStyle w:val="FigureCaption"/>
        <w:jc w:val="left"/>
        <w:rPr>
          <w:sz w:val="20"/>
          <w:szCs w:val="20"/>
        </w:rPr>
      </w:pPr>
      <w:r w:rsidRPr="00E40953">
        <w:rPr>
          <w:sz w:val="20"/>
          <w:szCs w:val="20"/>
        </w:rPr>
        <w:t xml:space="preserve"> </w:t>
      </w:r>
    </w:p>
    <w:p w14:paraId="1039FD41" w14:textId="77777777" w:rsidR="00E40953" w:rsidRPr="00E40953" w:rsidRDefault="00E40953" w:rsidP="002F2DE9">
      <w:pPr>
        <w:pStyle w:val="FigureCaption"/>
        <w:jc w:val="left"/>
        <w:rPr>
          <w:sz w:val="20"/>
          <w:szCs w:val="20"/>
        </w:rPr>
      </w:pPr>
      <w:r w:rsidRPr="00E40953">
        <w:rPr>
          <w:sz w:val="20"/>
          <w:szCs w:val="20"/>
        </w:rPr>
        <w:t>Yim, Victor and Fernandes, Colin (2018) "The Resource Allocation Optimization Problem for Cloud Computing Environments," SMU Data Science Review: Vol. 1 : No. 3 , Article 2.</w:t>
      </w:r>
    </w:p>
    <w:p w14:paraId="1BB56315" w14:textId="79EC29D8" w:rsidR="00E40953" w:rsidRPr="00E40953" w:rsidRDefault="00E40953" w:rsidP="002F2DE9">
      <w:pPr>
        <w:pStyle w:val="FigureCaption"/>
        <w:jc w:val="left"/>
        <w:rPr>
          <w:sz w:val="20"/>
          <w:szCs w:val="20"/>
        </w:rPr>
      </w:pPr>
      <w:r w:rsidRPr="00E40953">
        <w:rPr>
          <w:sz w:val="20"/>
          <w:szCs w:val="20"/>
        </w:rPr>
        <w:t>Available at:</w:t>
      </w:r>
      <w:r w:rsidR="002F2DE9">
        <w:rPr>
          <w:sz w:val="20"/>
          <w:szCs w:val="20"/>
        </w:rPr>
        <w:t xml:space="preserve"> </w:t>
      </w:r>
      <w:r w:rsidRPr="00E40953">
        <w:rPr>
          <w:sz w:val="20"/>
          <w:szCs w:val="20"/>
        </w:rPr>
        <w:t>https://scholar.smu.edu/datasciencereview/vol1/iss3/2</w:t>
      </w:r>
    </w:p>
    <w:p w14:paraId="18A6E683" w14:textId="77777777" w:rsidR="00E40953" w:rsidRPr="00E40953" w:rsidRDefault="00E40953" w:rsidP="00E40953">
      <w:pPr>
        <w:pStyle w:val="FigureCaption"/>
        <w:rPr>
          <w:sz w:val="20"/>
          <w:szCs w:val="20"/>
        </w:rPr>
      </w:pPr>
      <w:r w:rsidRPr="00E40953">
        <w:rPr>
          <w:sz w:val="20"/>
          <w:szCs w:val="20"/>
        </w:rPr>
        <w:t xml:space="preserve"> </w:t>
      </w:r>
    </w:p>
    <w:p w14:paraId="55E5E6D0" w14:textId="77777777" w:rsidR="00E40953" w:rsidRPr="00E40953" w:rsidRDefault="00E40953" w:rsidP="00E40953">
      <w:pPr>
        <w:pStyle w:val="FigureCaption"/>
        <w:rPr>
          <w:b/>
          <w:bCs/>
          <w:sz w:val="20"/>
          <w:szCs w:val="20"/>
        </w:rPr>
      </w:pPr>
      <w:r w:rsidRPr="00E40953">
        <w:rPr>
          <w:b/>
          <w:bCs/>
          <w:sz w:val="20"/>
          <w:szCs w:val="20"/>
        </w:rPr>
        <w:t>References</w:t>
      </w:r>
    </w:p>
    <w:p w14:paraId="6FD48E61" w14:textId="77777777" w:rsidR="00E40953" w:rsidRPr="00E40953" w:rsidRDefault="00E40953" w:rsidP="00E40953">
      <w:pPr>
        <w:pStyle w:val="FigureCaption"/>
        <w:rPr>
          <w:sz w:val="20"/>
          <w:szCs w:val="20"/>
        </w:rPr>
      </w:pPr>
      <w:r w:rsidRPr="00E40953">
        <w:rPr>
          <w:sz w:val="20"/>
          <w:szCs w:val="20"/>
        </w:rPr>
        <w:t>https://medium.com/@patrickmichelberger/how-to-deploy-a-serverless-machine-learning-microservice-with-aws-lambda-aws-api-gateway-and-d5b8cbead846</w:t>
      </w:r>
    </w:p>
    <w:p w14:paraId="486710C1" w14:textId="2422D091" w:rsidR="00E40953" w:rsidRDefault="00E40953" w:rsidP="00E40953">
      <w:pPr>
        <w:pStyle w:val="FigureCaption"/>
        <w:rPr>
          <w:sz w:val="20"/>
          <w:szCs w:val="20"/>
        </w:rPr>
      </w:pPr>
      <w:r w:rsidRPr="00E40953">
        <w:rPr>
          <w:sz w:val="20"/>
          <w:szCs w:val="20"/>
        </w:rPr>
        <w:t>https://towardsdatascience.com/simple-way-to-deploy-machine-learning-models-to-cloud-fd58b771fdcf</w:t>
      </w:r>
    </w:p>
    <w:p w14:paraId="34FA9D25" w14:textId="74FD21F2" w:rsidR="00E40953" w:rsidRDefault="00E40953" w:rsidP="00E40953">
      <w:pPr>
        <w:pStyle w:val="FigureCaption"/>
        <w:rPr>
          <w:sz w:val="20"/>
          <w:szCs w:val="20"/>
        </w:rPr>
      </w:pPr>
      <w:r w:rsidRPr="00E40953">
        <w:rPr>
          <w:sz w:val="20"/>
          <w:szCs w:val="20"/>
        </w:rPr>
        <w:t>https://linuxacademy.com/guide/14209-automating-aws-with-python-and-boto3/</w:t>
      </w:r>
    </w:p>
    <w:p w14:paraId="0D6B76E7" w14:textId="17D16DDE" w:rsidR="00E40953" w:rsidRDefault="00E40953" w:rsidP="00E40953">
      <w:pPr>
        <w:pStyle w:val="FigureCaption"/>
        <w:rPr>
          <w:sz w:val="20"/>
          <w:szCs w:val="20"/>
        </w:rPr>
      </w:pPr>
      <w:r w:rsidRPr="00E40953">
        <w:rPr>
          <w:sz w:val="20"/>
          <w:szCs w:val="20"/>
        </w:rPr>
        <w:t>https://cloud.google.com/sdk/docs/</w:t>
      </w:r>
    </w:p>
    <w:p w14:paraId="58A3F8E5" w14:textId="523CA245" w:rsidR="00E40953" w:rsidRDefault="00E40953" w:rsidP="00E40953">
      <w:pPr>
        <w:pStyle w:val="FigureCaption"/>
        <w:rPr>
          <w:sz w:val="20"/>
          <w:szCs w:val="20"/>
        </w:rPr>
      </w:pPr>
      <w:r w:rsidRPr="00E40953">
        <w:rPr>
          <w:sz w:val="20"/>
          <w:szCs w:val="20"/>
        </w:rPr>
        <w:t>https://codelabs.developers.google.com/codelabs/cpo200-startup-scripts/index.html</w:t>
      </w:r>
    </w:p>
    <w:p w14:paraId="1F58D0BC" w14:textId="0A656BE5" w:rsidR="00E40953" w:rsidRDefault="00E40953" w:rsidP="00E40953">
      <w:pPr>
        <w:rPr>
          <w:color w:val="000000"/>
        </w:rPr>
      </w:pPr>
      <w:r w:rsidRPr="00E40953">
        <w:rPr>
          <w:color w:val="000000"/>
        </w:rPr>
        <w:t>https://realpython.com/python-boto3-aws-s3/#creating-a-bucket</w:t>
      </w:r>
    </w:p>
    <w:p w14:paraId="2953AE80" w14:textId="2823E37E" w:rsidR="00E40953" w:rsidRDefault="00E40953" w:rsidP="00E40953">
      <w:pPr>
        <w:rPr>
          <w:color w:val="000000"/>
        </w:rPr>
      </w:pPr>
      <w:r w:rsidRPr="00E40953">
        <w:rPr>
          <w:color w:val="000000"/>
        </w:rPr>
        <w:t>https://blog.ipswitch.com/how-to-create-an-ec2-instance-with-python</w:t>
      </w:r>
    </w:p>
    <w:p w14:paraId="713B56C8" w14:textId="77777777" w:rsidR="00E40953" w:rsidRDefault="00E40953" w:rsidP="00E40953">
      <w:pPr>
        <w:rPr>
          <w:color w:val="000000"/>
        </w:rPr>
      </w:pPr>
    </w:p>
    <w:p w14:paraId="4291EABB" w14:textId="77777777" w:rsidR="00E40953" w:rsidRPr="00620F04" w:rsidRDefault="00E40953" w:rsidP="00E40953">
      <w:pPr>
        <w:rPr>
          <w:color w:val="000000"/>
        </w:rPr>
      </w:pPr>
    </w:p>
    <w:sectPr w:rsidR="00E40953" w:rsidRPr="00620F04"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D9FD5" w14:textId="77777777" w:rsidR="0044618A" w:rsidRDefault="0044618A">
      <w:r>
        <w:separator/>
      </w:r>
    </w:p>
  </w:endnote>
  <w:endnote w:type="continuationSeparator" w:id="0">
    <w:p w14:paraId="2511B4C7" w14:textId="77777777" w:rsidR="0044618A" w:rsidRDefault="0044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B4AF9" w14:textId="77777777" w:rsidR="0044618A" w:rsidRDefault="0044618A"/>
  </w:footnote>
  <w:footnote w:type="continuationSeparator" w:id="0">
    <w:p w14:paraId="218B371A" w14:textId="77777777" w:rsidR="0044618A" w:rsidRDefault="0044618A">
      <w:r>
        <w:continuationSeparator/>
      </w:r>
    </w:p>
  </w:footnote>
  <w:footnote w:id="1">
    <w:p w14:paraId="09A8355D" w14:textId="1EEDFF06" w:rsidR="00A004A7" w:rsidRDefault="00A004A7" w:rsidP="00664516">
      <w:pPr>
        <w:pStyle w:val="FootnoteText"/>
        <w:ind w:firstLine="0"/>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7312" w14:textId="77777777" w:rsidR="00A004A7" w:rsidRDefault="00A004A7">
    <w:pPr>
      <w:framePr w:wrap="auto" w:vAnchor="text" w:hAnchor="margin" w:xAlign="right" w:y="1"/>
    </w:pPr>
    <w:r>
      <w:fldChar w:fldCharType="begin"/>
    </w:r>
    <w:r>
      <w:instrText xml:space="preserve">PAGE  </w:instrText>
    </w:r>
    <w:r>
      <w:fldChar w:fldCharType="separate"/>
    </w:r>
    <w:r>
      <w:rPr>
        <w:noProof/>
      </w:rPr>
      <w:t>1</w:t>
    </w:r>
    <w:r>
      <w:fldChar w:fldCharType="end"/>
    </w:r>
  </w:p>
  <w:p w14:paraId="0E25079B" w14:textId="36378437" w:rsidR="00A004A7" w:rsidRDefault="00A004A7">
    <w:pPr>
      <w:ind w:right="360"/>
    </w:pPr>
  </w:p>
  <w:p w14:paraId="0AD7FCEA" w14:textId="77777777" w:rsidR="00A004A7" w:rsidRDefault="00A004A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9A436F"/>
    <w:multiLevelType w:val="hybridMultilevel"/>
    <w:tmpl w:val="A490A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0C13C9"/>
    <w:multiLevelType w:val="hybridMultilevel"/>
    <w:tmpl w:val="A490A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6067F1"/>
    <w:multiLevelType w:val="multilevel"/>
    <w:tmpl w:val="A9105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3"/>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8"/>
  </w:num>
  <w:num w:numId="43">
    <w:abstractNumId w:val="30"/>
  </w:num>
  <w:num w:numId="44">
    <w:abstractNumId w:val="30"/>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llenger, Chris">
    <w15:presenceInfo w15:providerId="AD" w15:userId="S::cballenger@smu.edu::ccf4f063-6570-4c4c-b20f-2e5752ef11ee"/>
  </w15:person>
  <w15:person w15:author="Blaine Brewer">
    <w15:presenceInfo w15:providerId="AD" w15:userId="S::bbrewer@kimbellrp.com::732aa90d-a4d0-40f2-bd23-6fedc3f5b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6565B"/>
    <w:rsid w:val="000A168B"/>
    <w:rsid w:val="000D2BDE"/>
    <w:rsid w:val="00104BB0"/>
    <w:rsid w:val="0010794E"/>
    <w:rsid w:val="001218EE"/>
    <w:rsid w:val="0013354F"/>
    <w:rsid w:val="00134AE4"/>
    <w:rsid w:val="001406D0"/>
    <w:rsid w:val="00143F2E"/>
    <w:rsid w:val="00144E72"/>
    <w:rsid w:val="00147DF7"/>
    <w:rsid w:val="001768FF"/>
    <w:rsid w:val="00184971"/>
    <w:rsid w:val="001A60B1"/>
    <w:rsid w:val="001B36B1"/>
    <w:rsid w:val="001E7B7A"/>
    <w:rsid w:val="001F4C5C"/>
    <w:rsid w:val="00204478"/>
    <w:rsid w:val="0020778F"/>
    <w:rsid w:val="00214824"/>
    <w:rsid w:val="00214E2E"/>
    <w:rsid w:val="00216141"/>
    <w:rsid w:val="00217186"/>
    <w:rsid w:val="002434A1"/>
    <w:rsid w:val="00243D73"/>
    <w:rsid w:val="0024513E"/>
    <w:rsid w:val="00254BF4"/>
    <w:rsid w:val="00263943"/>
    <w:rsid w:val="00267B35"/>
    <w:rsid w:val="002907ED"/>
    <w:rsid w:val="002975DE"/>
    <w:rsid w:val="002F2DE9"/>
    <w:rsid w:val="002F7910"/>
    <w:rsid w:val="00311B6F"/>
    <w:rsid w:val="0033447E"/>
    <w:rsid w:val="003427CE"/>
    <w:rsid w:val="00360269"/>
    <w:rsid w:val="00362BFC"/>
    <w:rsid w:val="0037551B"/>
    <w:rsid w:val="00392DBA"/>
    <w:rsid w:val="003C3322"/>
    <w:rsid w:val="003C68C2"/>
    <w:rsid w:val="003D4CAE"/>
    <w:rsid w:val="003F26BD"/>
    <w:rsid w:val="003F52AD"/>
    <w:rsid w:val="0043144F"/>
    <w:rsid w:val="00431BFA"/>
    <w:rsid w:val="004353CF"/>
    <w:rsid w:val="0044618A"/>
    <w:rsid w:val="004631BC"/>
    <w:rsid w:val="00484761"/>
    <w:rsid w:val="00484DD5"/>
    <w:rsid w:val="00495FCB"/>
    <w:rsid w:val="004C1E16"/>
    <w:rsid w:val="004C2543"/>
    <w:rsid w:val="004D15CA"/>
    <w:rsid w:val="004E3E4C"/>
    <w:rsid w:val="004F23A0"/>
    <w:rsid w:val="005003E3"/>
    <w:rsid w:val="005019F7"/>
    <w:rsid w:val="005052CD"/>
    <w:rsid w:val="00522BF4"/>
    <w:rsid w:val="0052667B"/>
    <w:rsid w:val="00550A26"/>
    <w:rsid w:val="00550BF5"/>
    <w:rsid w:val="00557C6F"/>
    <w:rsid w:val="00567A70"/>
    <w:rsid w:val="00576ECA"/>
    <w:rsid w:val="005A2A15"/>
    <w:rsid w:val="005D1B15"/>
    <w:rsid w:val="005D2824"/>
    <w:rsid w:val="005D4F1A"/>
    <w:rsid w:val="005D72BB"/>
    <w:rsid w:val="005E692F"/>
    <w:rsid w:val="00620F04"/>
    <w:rsid w:val="0062114B"/>
    <w:rsid w:val="00623698"/>
    <w:rsid w:val="00625E96"/>
    <w:rsid w:val="006321B9"/>
    <w:rsid w:val="00647C09"/>
    <w:rsid w:val="00651F2C"/>
    <w:rsid w:val="0065437C"/>
    <w:rsid w:val="00664516"/>
    <w:rsid w:val="00671319"/>
    <w:rsid w:val="00693D5D"/>
    <w:rsid w:val="006A7F43"/>
    <w:rsid w:val="006B1929"/>
    <w:rsid w:val="006B7F03"/>
    <w:rsid w:val="00725B45"/>
    <w:rsid w:val="0073420D"/>
    <w:rsid w:val="007647A0"/>
    <w:rsid w:val="00773093"/>
    <w:rsid w:val="00794FE2"/>
    <w:rsid w:val="007C4336"/>
    <w:rsid w:val="007D2E1A"/>
    <w:rsid w:val="007F7AA6"/>
    <w:rsid w:val="008232FA"/>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12868"/>
    <w:rsid w:val="0092330D"/>
    <w:rsid w:val="0098194A"/>
    <w:rsid w:val="009A1F6E"/>
    <w:rsid w:val="009C7D17"/>
    <w:rsid w:val="009E484E"/>
    <w:rsid w:val="009F40FB"/>
    <w:rsid w:val="00A004A7"/>
    <w:rsid w:val="00A22FCB"/>
    <w:rsid w:val="00A34E85"/>
    <w:rsid w:val="00A472F1"/>
    <w:rsid w:val="00A5237D"/>
    <w:rsid w:val="00A554A3"/>
    <w:rsid w:val="00A758EA"/>
    <w:rsid w:val="00A95C50"/>
    <w:rsid w:val="00AB3389"/>
    <w:rsid w:val="00AB79A6"/>
    <w:rsid w:val="00AC4850"/>
    <w:rsid w:val="00B019DE"/>
    <w:rsid w:val="00B47B59"/>
    <w:rsid w:val="00B53F81"/>
    <w:rsid w:val="00B56C2B"/>
    <w:rsid w:val="00B65BD3"/>
    <w:rsid w:val="00B70469"/>
    <w:rsid w:val="00B72DD8"/>
    <w:rsid w:val="00B72E09"/>
    <w:rsid w:val="00BB38B8"/>
    <w:rsid w:val="00BD78B6"/>
    <w:rsid w:val="00BF0C69"/>
    <w:rsid w:val="00BF5C63"/>
    <w:rsid w:val="00BF629B"/>
    <w:rsid w:val="00BF655C"/>
    <w:rsid w:val="00C075EF"/>
    <w:rsid w:val="00C11E83"/>
    <w:rsid w:val="00C2378A"/>
    <w:rsid w:val="00C378A1"/>
    <w:rsid w:val="00C621D6"/>
    <w:rsid w:val="00C77F39"/>
    <w:rsid w:val="00C82D86"/>
    <w:rsid w:val="00C921CA"/>
    <w:rsid w:val="00CA4D1B"/>
    <w:rsid w:val="00CB4B8D"/>
    <w:rsid w:val="00CC0DDA"/>
    <w:rsid w:val="00CD684F"/>
    <w:rsid w:val="00D06623"/>
    <w:rsid w:val="00D14711"/>
    <w:rsid w:val="00D14C6B"/>
    <w:rsid w:val="00D16B8A"/>
    <w:rsid w:val="00D5536F"/>
    <w:rsid w:val="00D56935"/>
    <w:rsid w:val="00D62B4A"/>
    <w:rsid w:val="00D642D0"/>
    <w:rsid w:val="00D758C6"/>
    <w:rsid w:val="00D90C10"/>
    <w:rsid w:val="00D92E96"/>
    <w:rsid w:val="00D95EC3"/>
    <w:rsid w:val="00DA258C"/>
    <w:rsid w:val="00DC6AA0"/>
    <w:rsid w:val="00DE07FA"/>
    <w:rsid w:val="00DF2DDE"/>
    <w:rsid w:val="00E01667"/>
    <w:rsid w:val="00E20676"/>
    <w:rsid w:val="00E36209"/>
    <w:rsid w:val="00E37CDB"/>
    <w:rsid w:val="00E40953"/>
    <w:rsid w:val="00E420BB"/>
    <w:rsid w:val="00E50DF6"/>
    <w:rsid w:val="00E7094B"/>
    <w:rsid w:val="00E965C5"/>
    <w:rsid w:val="00E96A3A"/>
    <w:rsid w:val="00E97402"/>
    <w:rsid w:val="00E97B99"/>
    <w:rsid w:val="00EB2E9D"/>
    <w:rsid w:val="00ED12C8"/>
    <w:rsid w:val="00EE6FFC"/>
    <w:rsid w:val="00EF10AC"/>
    <w:rsid w:val="00EF4701"/>
    <w:rsid w:val="00EF564E"/>
    <w:rsid w:val="00F22198"/>
    <w:rsid w:val="00F33D49"/>
    <w:rsid w:val="00F3481E"/>
    <w:rsid w:val="00F577F6"/>
    <w:rsid w:val="00F65266"/>
    <w:rsid w:val="00F751E1"/>
    <w:rsid w:val="00F94045"/>
    <w:rsid w:val="00FD1598"/>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7B"/>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495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513E"/>
    <w:pPr>
      <w:spacing w:before="100" w:beforeAutospacing="1" w:after="100" w:afterAutospacing="1"/>
    </w:pPr>
    <w:rPr>
      <w:sz w:val="24"/>
      <w:szCs w:val="24"/>
    </w:rPr>
  </w:style>
  <w:style w:type="character" w:styleId="UnresolvedMention">
    <w:name w:val="Unresolved Mention"/>
    <w:basedOn w:val="DefaultParagraphFont"/>
    <w:rsid w:val="00E40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2646">
      <w:bodyDiv w:val="1"/>
      <w:marLeft w:val="0"/>
      <w:marRight w:val="0"/>
      <w:marTop w:val="0"/>
      <w:marBottom w:val="0"/>
      <w:divBdr>
        <w:top w:val="none" w:sz="0" w:space="0" w:color="auto"/>
        <w:left w:val="none" w:sz="0" w:space="0" w:color="auto"/>
        <w:bottom w:val="none" w:sz="0" w:space="0" w:color="auto"/>
        <w:right w:val="none" w:sz="0" w:space="0" w:color="auto"/>
      </w:divBdr>
    </w:div>
    <w:div w:id="57095533">
      <w:bodyDiv w:val="1"/>
      <w:marLeft w:val="0"/>
      <w:marRight w:val="0"/>
      <w:marTop w:val="0"/>
      <w:marBottom w:val="0"/>
      <w:divBdr>
        <w:top w:val="none" w:sz="0" w:space="0" w:color="auto"/>
        <w:left w:val="none" w:sz="0" w:space="0" w:color="auto"/>
        <w:bottom w:val="none" w:sz="0" w:space="0" w:color="auto"/>
        <w:right w:val="none" w:sz="0" w:space="0" w:color="auto"/>
      </w:divBdr>
    </w:div>
    <w:div w:id="143400341">
      <w:bodyDiv w:val="1"/>
      <w:marLeft w:val="0"/>
      <w:marRight w:val="0"/>
      <w:marTop w:val="0"/>
      <w:marBottom w:val="0"/>
      <w:divBdr>
        <w:top w:val="none" w:sz="0" w:space="0" w:color="auto"/>
        <w:left w:val="none" w:sz="0" w:space="0" w:color="auto"/>
        <w:bottom w:val="none" w:sz="0" w:space="0" w:color="auto"/>
        <w:right w:val="none" w:sz="0" w:space="0" w:color="auto"/>
      </w:divBdr>
    </w:div>
    <w:div w:id="339234370">
      <w:bodyDiv w:val="1"/>
      <w:marLeft w:val="0"/>
      <w:marRight w:val="0"/>
      <w:marTop w:val="0"/>
      <w:marBottom w:val="0"/>
      <w:divBdr>
        <w:top w:val="none" w:sz="0" w:space="0" w:color="auto"/>
        <w:left w:val="none" w:sz="0" w:space="0" w:color="auto"/>
        <w:bottom w:val="none" w:sz="0" w:space="0" w:color="auto"/>
        <w:right w:val="none" w:sz="0" w:space="0" w:color="auto"/>
      </w:divBdr>
    </w:div>
    <w:div w:id="447087325">
      <w:bodyDiv w:val="1"/>
      <w:marLeft w:val="0"/>
      <w:marRight w:val="0"/>
      <w:marTop w:val="0"/>
      <w:marBottom w:val="0"/>
      <w:divBdr>
        <w:top w:val="none" w:sz="0" w:space="0" w:color="auto"/>
        <w:left w:val="none" w:sz="0" w:space="0" w:color="auto"/>
        <w:bottom w:val="none" w:sz="0" w:space="0" w:color="auto"/>
        <w:right w:val="none" w:sz="0" w:space="0" w:color="auto"/>
      </w:divBdr>
    </w:div>
    <w:div w:id="472059837">
      <w:bodyDiv w:val="1"/>
      <w:marLeft w:val="0"/>
      <w:marRight w:val="0"/>
      <w:marTop w:val="0"/>
      <w:marBottom w:val="0"/>
      <w:divBdr>
        <w:top w:val="none" w:sz="0" w:space="0" w:color="auto"/>
        <w:left w:val="none" w:sz="0" w:space="0" w:color="auto"/>
        <w:bottom w:val="none" w:sz="0" w:space="0" w:color="auto"/>
        <w:right w:val="none" w:sz="0" w:space="0" w:color="auto"/>
      </w:divBdr>
    </w:div>
    <w:div w:id="774519738">
      <w:bodyDiv w:val="1"/>
      <w:marLeft w:val="0"/>
      <w:marRight w:val="0"/>
      <w:marTop w:val="0"/>
      <w:marBottom w:val="0"/>
      <w:divBdr>
        <w:top w:val="none" w:sz="0" w:space="0" w:color="auto"/>
        <w:left w:val="none" w:sz="0" w:space="0" w:color="auto"/>
        <w:bottom w:val="none" w:sz="0" w:space="0" w:color="auto"/>
        <w:right w:val="none" w:sz="0" w:space="0" w:color="auto"/>
      </w:divBdr>
    </w:div>
    <w:div w:id="825319389">
      <w:bodyDiv w:val="1"/>
      <w:marLeft w:val="0"/>
      <w:marRight w:val="0"/>
      <w:marTop w:val="0"/>
      <w:marBottom w:val="0"/>
      <w:divBdr>
        <w:top w:val="none" w:sz="0" w:space="0" w:color="auto"/>
        <w:left w:val="none" w:sz="0" w:space="0" w:color="auto"/>
        <w:bottom w:val="none" w:sz="0" w:space="0" w:color="auto"/>
        <w:right w:val="none" w:sz="0" w:space="0" w:color="auto"/>
      </w:divBdr>
    </w:div>
    <w:div w:id="829178730">
      <w:bodyDiv w:val="1"/>
      <w:marLeft w:val="0"/>
      <w:marRight w:val="0"/>
      <w:marTop w:val="0"/>
      <w:marBottom w:val="0"/>
      <w:divBdr>
        <w:top w:val="none" w:sz="0" w:space="0" w:color="auto"/>
        <w:left w:val="none" w:sz="0" w:space="0" w:color="auto"/>
        <w:bottom w:val="none" w:sz="0" w:space="0" w:color="auto"/>
        <w:right w:val="none" w:sz="0" w:space="0" w:color="auto"/>
      </w:divBdr>
    </w:div>
    <w:div w:id="1004747139">
      <w:bodyDiv w:val="1"/>
      <w:marLeft w:val="0"/>
      <w:marRight w:val="0"/>
      <w:marTop w:val="0"/>
      <w:marBottom w:val="0"/>
      <w:divBdr>
        <w:top w:val="none" w:sz="0" w:space="0" w:color="auto"/>
        <w:left w:val="none" w:sz="0" w:space="0" w:color="auto"/>
        <w:bottom w:val="none" w:sz="0" w:space="0" w:color="auto"/>
        <w:right w:val="none" w:sz="0" w:space="0" w:color="auto"/>
      </w:divBdr>
    </w:div>
    <w:div w:id="1056705658">
      <w:bodyDiv w:val="1"/>
      <w:marLeft w:val="0"/>
      <w:marRight w:val="0"/>
      <w:marTop w:val="0"/>
      <w:marBottom w:val="0"/>
      <w:divBdr>
        <w:top w:val="none" w:sz="0" w:space="0" w:color="auto"/>
        <w:left w:val="none" w:sz="0" w:space="0" w:color="auto"/>
        <w:bottom w:val="none" w:sz="0" w:space="0" w:color="auto"/>
        <w:right w:val="none" w:sz="0" w:space="0" w:color="auto"/>
      </w:divBdr>
    </w:div>
    <w:div w:id="1093211834">
      <w:bodyDiv w:val="1"/>
      <w:marLeft w:val="0"/>
      <w:marRight w:val="0"/>
      <w:marTop w:val="0"/>
      <w:marBottom w:val="0"/>
      <w:divBdr>
        <w:top w:val="none" w:sz="0" w:space="0" w:color="auto"/>
        <w:left w:val="none" w:sz="0" w:space="0" w:color="auto"/>
        <w:bottom w:val="none" w:sz="0" w:space="0" w:color="auto"/>
        <w:right w:val="none" w:sz="0" w:space="0" w:color="auto"/>
      </w:divBdr>
    </w:div>
    <w:div w:id="1451970647">
      <w:bodyDiv w:val="1"/>
      <w:marLeft w:val="0"/>
      <w:marRight w:val="0"/>
      <w:marTop w:val="0"/>
      <w:marBottom w:val="0"/>
      <w:divBdr>
        <w:top w:val="none" w:sz="0" w:space="0" w:color="auto"/>
        <w:left w:val="none" w:sz="0" w:space="0" w:color="auto"/>
        <w:bottom w:val="none" w:sz="0" w:space="0" w:color="auto"/>
        <w:right w:val="none" w:sz="0" w:space="0" w:color="auto"/>
      </w:divBdr>
    </w:div>
    <w:div w:id="1522936801">
      <w:bodyDiv w:val="1"/>
      <w:marLeft w:val="0"/>
      <w:marRight w:val="0"/>
      <w:marTop w:val="0"/>
      <w:marBottom w:val="0"/>
      <w:divBdr>
        <w:top w:val="none" w:sz="0" w:space="0" w:color="auto"/>
        <w:left w:val="none" w:sz="0" w:space="0" w:color="auto"/>
        <w:bottom w:val="none" w:sz="0" w:space="0" w:color="auto"/>
        <w:right w:val="none" w:sz="0" w:space="0" w:color="auto"/>
      </w:divBdr>
    </w:div>
    <w:div w:id="1554345663">
      <w:bodyDiv w:val="1"/>
      <w:marLeft w:val="0"/>
      <w:marRight w:val="0"/>
      <w:marTop w:val="0"/>
      <w:marBottom w:val="0"/>
      <w:divBdr>
        <w:top w:val="none" w:sz="0" w:space="0" w:color="auto"/>
        <w:left w:val="none" w:sz="0" w:space="0" w:color="auto"/>
        <w:bottom w:val="none" w:sz="0" w:space="0" w:color="auto"/>
        <w:right w:val="none" w:sz="0" w:space="0" w:color="auto"/>
      </w:divBdr>
    </w:div>
    <w:div w:id="1574390949">
      <w:bodyDiv w:val="1"/>
      <w:marLeft w:val="0"/>
      <w:marRight w:val="0"/>
      <w:marTop w:val="0"/>
      <w:marBottom w:val="0"/>
      <w:divBdr>
        <w:top w:val="none" w:sz="0" w:space="0" w:color="auto"/>
        <w:left w:val="none" w:sz="0" w:space="0" w:color="auto"/>
        <w:bottom w:val="none" w:sz="0" w:space="0" w:color="auto"/>
        <w:right w:val="none" w:sz="0" w:space="0" w:color="auto"/>
      </w:divBdr>
    </w:div>
    <w:div w:id="1599676949">
      <w:bodyDiv w:val="1"/>
      <w:marLeft w:val="0"/>
      <w:marRight w:val="0"/>
      <w:marTop w:val="0"/>
      <w:marBottom w:val="0"/>
      <w:divBdr>
        <w:top w:val="none" w:sz="0" w:space="0" w:color="auto"/>
        <w:left w:val="none" w:sz="0" w:space="0" w:color="auto"/>
        <w:bottom w:val="none" w:sz="0" w:space="0" w:color="auto"/>
        <w:right w:val="none" w:sz="0" w:space="0" w:color="auto"/>
      </w:divBdr>
    </w:div>
    <w:div w:id="1880780219">
      <w:bodyDiv w:val="1"/>
      <w:marLeft w:val="0"/>
      <w:marRight w:val="0"/>
      <w:marTop w:val="0"/>
      <w:marBottom w:val="0"/>
      <w:divBdr>
        <w:top w:val="none" w:sz="0" w:space="0" w:color="auto"/>
        <w:left w:val="none" w:sz="0" w:space="0" w:color="auto"/>
        <w:bottom w:val="none" w:sz="0" w:space="0" w:color="auto"/>
        <w:right w:val="none" w:sz="0" w:space="0" w:color="auto"/>
      </w:divBdr>
    </w:div>
    <w:div w:id="1973973422">
      <w:bodyDiv w:val="1"/>
      <w:marLeft w:val="0"/>
      <w:marRight w:val="0"/>
      <w:marTop w:val="0"/>
      <w:marBottom w:val="0"/>
      <w:divBdr>
        <w:top w:val="none" w:sz="0" w:space="0" w:color="auto"/>
        <w:left w:val="none" w:sz="0" w:space="0" w:color="auto"/>
        <w:bottom w:val="none" w:sz="0" w:space="0" w:color="auto"/>
        <w:right w:val="none" w:sz="0" w:space="0" w:color="auto"/>
      </w:divBdr>
    </w:div>
    <w:div w:id="19763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loudkul.com/blog/mounting-s3-bucket-linux-ec2-inst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A01E2-2CDD-4295-987F-1AFEEA4A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27496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Blaine Brewer</cp:lastModifiedBy>
  <cp:revision>5</cp:revision>
  <cp:lastPrinted>2012-08-02T18:53:00Z</cp:lastPrinted>
  <dcterms:created xsi:type="dcterms:W3CDTF">2019-11-25T22:59:00Z</dcterms:created>
  <dcterms:modified xsi:type="dcterms:W3CDTF">2019-11-26T01:18:00Z</dcterms:modified>
</cp:coreProperties>
</file>